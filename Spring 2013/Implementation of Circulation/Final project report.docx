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BEA" w:rsidRDefault="002F012E" w:rsidP="00B51BEA">
      <w:pPr>
        <w:jc w:val="center"/>
        <w:rPr>
          <w:sz w:val="32"/>
          <w:szCs w:val="32"/>
        </w:rPr>
      </w:pPr>
      <w:r w:rsidRPr="002F012E">
        <w:rPr>
          <w:sz w:val="32"/>
          <w:szCs w:val="32"/>
        </w:rPr>
        <w:t>CIRCULATION PROBLEM WITH LOWER BOUND</w:t>
      </w:r>
    </w:p>
    <w:p w:rsidR="00A74EB9" w:rsidRPr="00B51BEA" w:rsidRDefault="00A74EB9" w:rsidP="00B51BEA">
      <w:pPr>
        <w:jc w:val="center"/>
        <w:rPr>
          <w:sz w:val="32"/>
          <w:szCs w:val="32"/>
        </w:rPr>
      </w:pPr>
    </w:p>
    <w:p w:rsidR="00B51BEA" w:rsidRDefault="00B51BEA" w:rsidP="00B51BEA">
      <w:pPr>
        <w:pStyle w:val="ListParagraph"/>
        <w:numPr>
          <w:ilvl w:val="0"/>
          <w:numId w:val="1"/>
        </w:numPr>
      </w:pPr>
      <w:r>
        <w:t>Problem description:</w:t>
      </w:r>
    </w:p>
    <w:p w:rsidR="00B51BEA" w:rsidRDefault="0058163D" w:rsidP="00B51BEA">
      <w:pPr>
        <w:pStyle w:val="ListParagraph"/>
        <w:rPr>
          <w:lang w:eastAsia="zh-TW"/>
        </w:rPr>
      </w:pPr>
      <w:r>
        <w:t>Given a directed graph with demand value on each node, lower bound and capacity on each edge, we want to check if those demands on each vertex can be satisfied by meeting those requirements on edges.</w:t>
      </w:r>
      <w:r w:rsidR="00FE34F4">
        <w:rPr>
          <w:lang w:eastAsia="zh-TW"/>
        </w:rPr>
        <w:t xml:space="preserve"> For example:</w:t>
      </w:r>
    </w:p>
    <w:p w:rsidR="00FE34F4" w:rsidRDefault="00FE34F4" w:rsidP="00B51BEA">
      <w:pPr>
        <w:pStyle w:val="ListParagraph"/>
        <w:rPr>
          <w:lang w:eastAsia="zh-TW"/>
        </w:rPr>
      </w:pPr>
    </w:p>
    <w:p w:rsidR="0058163D" w:rsidRDefault="00130D86" w:rsidP="00B51BEA">
      <w:pPr>
        <w:pStyle w:val="ListParagraph"/>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36pt;margin-top:138.1pt;width:206pt;height:20.55pt;z-index:251660288;visibility:visible" wrapcoords="-79 0 -79 20800 21600 20800 21600 0 -7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" stroked="f">
            <v:textbox style="mso-fit-shape-to-text:t" inset="0,0,0,0">
              <w:txbxContent>
                <w:p w:rsidR="00111C4B" w:rsidRDefault="00111C4B" w:rsidP="000B6BBF">
                  <w:pPr>
                    <w:pStyle w:val="Caption"/>
                    <w:rPr>
                      <w:noProof/>
                    </w:rPr>
                  </w:pPr>
                  <w:r>
                    <w:t xml:space="preserve">Figure </w:t>
                  </w:r>
                  <w:fldSimple w:instr=" SEQ Figure \* ARABIC ">
                    <w:r>
                      <w:rPr>
                        <w:noProof/>
                      </w:rPr>
                      <w:t>1</w:t>
                    </w:r>
                  </w:fldSimple>
                </w:p>
              </w:txbxContent>
            </v:textbox>
            <w10:wrap type="tight"/>
          </v:shape>
        </w:pict>
      </w:r>
      <w:r w:rsidR="00FE34F4">
        <w:rPr>
          <w:noProof/>
          <w:lang w:eastAsia="zh-TW"/>
        </w:rPr>
        <w:drawing>
          <wp:anchor distT="0" distB="0" distL="114300" distR="114300" simplePos="0" relativeHeight="251658240" behindDoc="0" locked="0" layoutInCell="1" allowOverlap="1">
            <wp:simplePos x="0" y="0"/>
            <wp:positionH relativeFrom="column">
              <wp:posOffset>457200</wp:posOffset>
            </wp:positionH>
            <wp:positionV relativeFrom="paragraph">
              <wp:posOffset>3175</wp:posOffset>
            </wp:positionV>
            <wp:extent cx="2616200" cy="1693545"/>
            <wp:effectExtent l="0" t="0" r="0" b="8255"/>
            <wp:wrapTight wrapText="bothSides">
              <wp:wrapPolygon edited="0">
                <wp:start x="0" y="0"/>
                <wp:lineTo x="0" y="21381"/>
                <wp:lineTo x="21390" y="21381"/>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6200" cy="1693545"/>
                    </a:xfrm>
                    <a:prstGeom prst="rect">
                      <a:avLst/>
                    </a:prstGeom>
                    <a:noFill/>
                    <a:ln>
                      <a:noFill/>
                    </a:ln>
                  </pic:spPr>
                </pic:pic>
              </a:graphicData>
            </a:graphic>
          </wp:anchor>
        </w:drawing>
      </w:r>
    </w:p>
    <w:p w:rsidR="00FE34F4" w:rsidRDefault="00A74EB9" w:rsidP="00A74EB9">
      <w:pPr>
        <w:ind w:left="720"/>
      </w:pPr>
      <w:r>
        <w:t xml:space="preserve">We will say it’s </w:t>
      </w:r>
      <w:ins w:id="0" w:author="Brian" w:date="2013-04-30T17:38:00Z">
        <w:r w:rsidR="00517620">
          <w:rPr>
            <w:rFonts w:eastAsia="新細明體" w:hint="eastAsia"/>
            <w:lang w:eastAsia="zh-TW"/>
          </w:rPr>
          <w:t xml:space="preserve">a </w:t>
        </w:r>
      </w:ins>
      <w:r>
        <w:t>feasible circulation</w:t>
      </w:r>
      <w:r w:rsidR="00FE34F4">
        <w:t xml:space="preserve"> </w:t>
      </w:r>
      <w:r>
        <w:t xml:space="preserve">if  node A can flow out 5 unit flow, </w:t>
      </w:r>
      <w:r w:rsidR="00FE34F4">
        <w:t xml:space="preserve">node </w:t>
      </w:r>
      <w:r>
        <w:t xml:space="preserve">B </w:t>
      </w:r>
      <w:r w:rsidR="00FE34F4">
        <w:t xml:space="preserve">can flow out </w:t>
      </w:r>
      <w:r>
        <w:t>4, node C can</w:t>
      </w:r>
      <w:ins w:id="1" w:author="Brian" w:date="2013-04-30T17:38:00Z">
        <w:r w:rsidR="005C77D4">
          <w:rPr>
            <w:rFonts w:eastAsia="新細明體" w:hint="eastAsia"/>
            <w:lang w:eastAsia="zh-TW"/>
          </w:rPr>
          <w:t xml:space="preserve"> </w:t>
        </w:r>
      </w:ins>
      <w:del w:id="2" w:author="Brian" w:date="2013-04-30T17:38:00Z">
        <w:r w:rsidDel="005C77D4">
          <w:delText xml:space="preserve">      </w:delText>
        </w:r>
      </w:del>
      <w:r>
        <w:t>receive 6, and node D can receive 6 and flows obey the edge restrictions. (Notation on edges: a/b means lower bound is a, and capacity is b)</w:t>
      </w:r>
    </w:p>
    <w:p w:rsidR="005D7AF5" w:rsidRDefault="005D7AF5" w:rsidP="00A74EB9">
      <w:pPr>
        <w:ind w:left="720"/>
      </w:pPr>
    </w:p>
    <w:p w:rsidR="00FE34F4" w:rsidRDefault="00FE34F4" w:rsidP="00FE34F4"/>
    <w:p w:rsidR="00B51BEA" w:rsidRDefault="00B51BEA" w:rsidP="00B51BEA">
      <w:pPr>
        <w:pStyle w:val="ListParagraph"/>
        <w:numPr>
          <w:ilvl w:val="0"/>
          <w:numId w:val="1"/>
        </w:numPr>
      </w:pPr>
      <w:r>
        <w:t>Data Structure:</w:t>
      </w:r>
    </w:p>
    <w:p w:rsidR="00A74EB9" w:rsidRDefault="00A74EB9" w:rsidP="00A74EB9">
      <w:pPr>
        <w:pStyle w:val="ListParagraph"/>
        <w:rPr>
          <w:lang w:eastAsia="zh-TW"/>
        </w:rPr>
      </w:pPr>
      <w:r>
        <w:rPr>
          <w:lang w:eastAsia="zh-TW"/>
        </w:rPr>
        <w:t>We use adjacent list</w:t>
      </w:r>
      <w:ins w:id="3" w:author="Brian" w:date="2013-04-30T17:39:00Z">
        <w:r w:rsidR="00154498">
          <w:rPr>
            <w:rFonts w:eastAsia="新細明體" w:hint="eastAsia"/>
            <w:lang w:eastAsia="zh-TW"/>
          </w:rPr>
          <w:t>s</w:t>
        </w:r>
      </w:ins>
      <w:r>
        <w:rPr>
          <w:lang w:eastAsia="zh-TW"/>
        </w:rPr>
        <w:t xml:space="preserve"> to store the </w:t>
      </w:r>
      <w:r w:rsidR="00CE10B3">
        <w:rPr>
          <w:lang w:eastAsia="zh-TW"/>
        </w:rPr>
        <w:t>whole graph information, includ</w:t>
      </w:r>
      <w:r>
        <w:rPr>
          <w:lang w:eastAsia="zh-TW"/>
        </w:rPr>
        <w:t xml:space="preserve">ing the node name, node demand, </w:t>
      </w:r>
      <w:r w:rsidR="00CE10B3">
        <w:rPr>
          <w:lang w:eastAsia="zh-TW"/>
        </w:rPr>
        <w:t>edge lower bound and capacity.</w:t>
      </w:r>
    </w:p>
    <w:p w:rsidR="00CE10B3" w:rsidRDefault="00CE10B3" w:rsidP="00A74EB9">
      <w:pPr>
        <w:pStyle w:val="ListParagraph"/>
        <w:rPr>
          <w:lang w:eastAsia="zh-TW"/>
        </w:rPr>
      </w:pPr>
      <w:r>
        <w:rPr>
          <w:lang w:eastAsia="zh-TW"/>
        </w:rPr>
        <w:t>Graph:</w:t>
      </w:r>
    </w:p>
    <w:p w:rsidR="000B6BBF" w:rsidRDefault="00CE10B3" w:rsidP="000B6BBF">
      <w:pPr>
        <w:pStyle w:val="ListParagraph"/>
        <w:keepNext/>
      </w:pPr>
      <w:r>
        <w:t xml:space="preserve">                   </w:t>
      </w:r>
      <w:r>
        <w:rPr>
          <w:noProof/>
          <w:lang w:eastAsia="zh-TW"/>
        </w:rPr>
        <w:drawing>
          <wp:inline distT="0" distB="0" distL="0" distR="0">
            <wp:extent cx="29210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21000" cy="2125345"/>
                    </a:xfrm>
                    <a:prstGeom prst="rect">
                      <a:avLst/>
                    </a:prstGeom>
                    <a:noFill/>
                    <a:ln>
                      <a:noFill/>
                    </a:ln>
                  </pic:spPr>
                </pic:pic>
              </a:graphicData>
            </a:graphic>
          </wp:inline>
        </w:drawing>
      </w:r>
    </w:p>
    <w:p w:rsidR="00CE10B3" w:rsidRDefault="000B6BBF" w:rsidP="000B6BBF">
      <w:pPr>
        <w:pStyle w:val="Caption"/>
        <w:jc w:val="center"/>
      </w:pPr>
      <w:r>
        <w:t xml:space="preserve">Figure </w:t>
      </w:r>
      <w:r w:rsidR="00130D86">
        <w:fldChar w:fldCharType="begin"/>
      </w:r>
      <w:r w:rsidR="00C606FD">
        <w:instrText xml:space="preserve"> SEQ Figure \* ARABIC </w:instrText>
      </w:r>
      <w:r w:rsidR="00130D86">
        <w:fldChar w:fldCharType="separate"/>
      </w:r>
      <w:r w:rsidR="00111C4B">
        <w:rPr>
          <w:noProof/>
        </w:rPr>
        <w:t>2</w:t>
      </w:r>
      <w:r w:rsidR="00130D86">
        <w:rPr>
          <w:noProof/>
        </w:rPr>
        <w:fldChar w:fldCharType="end"/>
      </w:r>
    </w:p>
    <w:p w:rsidR="00CE10B3" w:rsidRDefault="00CE10B3" w:rsidP="00A74EB9">
      <w:pPr>
        <w:pStyle w:val="ListParagraph"/>
      </w:pPr>
      <w:r>
        <w:t>Firstly, we initiate a node structure to describe a node</w:t>
      </w:r>
      <w:ins w:id="4" w:author="Brian" w:date="2013-04-30T17:39:00Z">
        <w:r w:rsidR="00E97544">
          <w:rPr>
            <w:rFonts w:eastAsia="新細明體" w:hint="eastAsia"/>
            <w:lang w:eastAsia="zh-TW"/>
          </w:rPr>
          <w:t xml:space="preserve"> </w:t>
        </w:r>
      </w:ins>
      <w:r>
        <w:t>(each sin</w:t>
      </w:r>
      <w:r w:rsidR="000B6BBF">
        <w:t xml:space="preserve">gle square in </w:t>
      </w:r>
      <w:r>
        <w:t>figure</w:t>
      </w:r>
      <w:r w:rsidR="000B6BBF">
        <w:t xml:space="preserve"> 2</w:t>
      </w:r>
      <w:r>
        <w:t>.)</w:t>
      </w:r>
    </w:p>
    <w:p w:rsidR="00CE10B3" w:rsidRDefault="00CE10B3" w:rsidP="00A74EB9">
      <w:pPr>
        <w:pStyle w:val="ListParagraph"/>
      </w:pP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Node{</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name;</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demand;</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capacity;</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int</w:t>
      </w:r>
      <w:r>
        <w:rPr>
          <w:rFonts w:ascii="Menlo Regular" w:hAnsi="Menlo Regular" w:cs="Menlo Regular"/>
          <w:color w:val="000000"/>
          <w:sz w:val="22"/>
          <w:szCs w:val="22"/>
        </w:rPr>
        <w:t xml:space="preserve"> lowerbound;</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struct</w:t>
      </w:r>
      <w:r>
        <w:rPr>
          <w:rFonts w:ascii="Menlo Regular" w:hAnsi="Menlo Regular" w:cs="Menlo Regular"/>
          <w:color w:val="000000"/>
          <w:sz w:val="22"/>
          <w:szCs w:val="22"/>
        </w:rPr>
        <w:t xml:space="preserve"> Node* next;//point to next node</w:t>
      </w:r>
    </w:p>
    <w:p w:rsidR="00CE10B3" w:rsidRDefault="00CE10B3" w:rsidP="00CE10B3">
      <w:pPr>
        <w:pStyle w:val="ListParagraph"/>
        <w:rPr>
          <w:rFonts w:ascii="Menlo Regular" w:hAnsi="Menlo Regular" w:cs="Menlo Regular"/>
          <w:color w:val="007400"/>
          <w:sz w:val="22"/>
          <w:szCs w:val="22"/>
        </w:rPr>
      </w:pPr>
      <w:r>
        <w:rPr>
          <w:rFonts w:ascii="Menlo Regular" w:hAnsi="Menlo Regular" w:cs="Menlo Regular"/>
          <w:color w:val="000000"/>
          <w:sz w:val="22"/>
          <w:szCs w:val="22"/>
        </w:rPr>
        <w:lastRenderedPageBreak/>
        <w:t>}Node;</w:t>
      </w:r>
    </w:p>
    <w:p w:rsidR="00CE10B3" w:rsidRDefault="00CE10B3" w:rsidP="00CE10B3">
      <w:pPr>
        <w:pStyle w:val="ListParagraph"/>
        <w:rPr>
          <w:rFonts w:ascii="Menlo Regular" w:hAnsi="Menlo Regular" w:cs="Menlo Regular"/>
          <w:color w:val="007400"/>
          <w:sz w:val="22"/>
          <w:szCs w:val="22"/>
        </w:rPr>
      </w:pPr>
    </w:p>
    <w:p w:rsidR="00CE10B3" w:rsidRDefault="00CE10B3" w:rsidP="00CE10B3">
      <w:pPr>
        <w:pStyle w:val="ListParagraph"/>
      </w:pPr>
      <w:r>
        <w:t>Secondly, we create a structure to describe the graph</w:t>
      </w:r>
      <w:ins w:id="5" w:author="Brian" w:date="2013-04-30T17:39:00Z">
        <w:r w:rsidR="00F61AEA">
          <w:rPr>
            <w:rFonts w:eastAsia="新細明體" w:hint="eastAsia"/>
            <w:lang w:eastAsia="zh-TW"/>
          </w:rPr>
          <w:t xml:space="preserve"> </w:t>
        </w:r>
      </w:ins>
      <w:r>
        <w:t xml:space="preserve">(the array </w:t>
      </w:r>
      <w:r w:rsidR="000B6BBF">
        <w:t>in</w:t>
      </w:r>
      <w:r>
        <w:t xml:space="preserve"> figure</w:t>
      </w:r>
      <w:r w:rsidR="000B6BBF">
        <w:t xml:space="preserve"> 2</w:t>
      </w:r>
      <w:r>
        <w:t>).</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t xml:space="preserve"> typedef</w:t>
      </w: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Adjlist{</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name;</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demand;</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capacity;</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lowerbound;</w:t>
      </w:r>
    </w:p>
    <w:p w:rsidR="00CE10B3" w:rsidRDefault="00CE10B3" w:rsidP="00CE10B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Node *head;</w:t>
      </w:r>
    </w:p>
    <w:p w:rsidR="00CE10B3" w:rsidRDefault="00CE10B3" w:rsidP="00CE10B3">
      <w:pPr>
        <w:pStyle w:val="ListParagraph"/>
        <w:rPr>
          <w:rFonts w:ascii="Menlo Regular" w:hAnsi="Menlo Regular" w:cs="Menlo Regular"/>
          <w:color w:val="000000"/>
          <w:sz w:val="22"/>
          <w:szCs w:val="22"/>
        </w:rPr>
      </w:pPr>
      <w:r>
        <w:rPr>
          <w:rFonts w:ascii="Menlo Regular" w:hAnsi="Menlo Regular" w:cs="Menlo Regular"/>
          <w:color w:val="000000"/>
          <w:sz w:val="22"/>
          <w:szCs w:val="22"/>
        </w:rPr>
        <w:t>}Adjlist;</w:t>
      </w:r>
    </w:p>
    <w:p w:rsidR="005D7AF5" w:rsidRPr="005D7AF5" w:rsidRDefault="005D7AF5" w:rsidP="00CE10B3">
      <w:pPr>
        <w:pStyle w:val="ListParagraph"/>
      </w:pPr>
    </w:p>
    <w:p w:rsidR="005D7AF5" w:rsidRPr="005D7AF5" w:rsidRDefault="005D7AF5" w:rsidP="00CE10B3">
      <w:pPr>
        <w:pStyle w:val="ListParagraph"/>
      </w:pPr>
      <w:r w:rsidRPr="005D7AF5">
        <w:t>Then the graph will be represented by Adjlist array[number of vertices +2](Plus 2</w:t>
      </w:r>
      <w:r>
        <w:t xml:space="preserve"> due to the souce and sink node)</w:t>
      </w:r>
    </w:p>
    <w:p w:rsidR="000B6BBF" w:rsidRDefault="000B6BBF" w:rsidP="00CE10B3">
      <w:pPr>
        <w:pStyle w:val="ListParagraph"/>
        <w:rPr>
          <w:rFonts w:ascii="Menlo Regular" w:hAnsi="Menlo Regular" w:cs="Menlo Regular"/>
          <w:color w:val="000000"/>
          <w:sz w:val="22"/>
          <w:szCs w:val="22"/>
        </w:rPr>
      </w:pPr>
    </w:p>
    <w:p w:rsidR="00CE10B3" w:rsidRDefault="000B6BBF" w:rsidP="000B6BBF">
      <w:pPr>
        <w:pStyle w:val="ListParagraph"/>
      </w:pPr>
      <w:r w:rsidRPr="000B6BBF">
        <w:t>The name of nodes should be 0,1,2,….and they will be stored in the array in order.</w:t>
      </w:r>
      <w:r w:rsidR="007450B9">
        <w:t>(The index in the array indicates their name.)</w:t>
      </w:r>
      <w:r>
        <w:t xml:space="preserve"> The capacity and lower bound of edge(i,j) will be stored to node j who appears in the linked list of array[i]. In part 4, we will explain how to input the graph more.</w:t>
      </w:r>
    </w:p>
    <w:p w:rsidR="000B6BBF" w:rsidRDefault="000B6BBF" w:rsidP="000B6BBF">
      <w:pPr>
        <w:pStyle w:val="ListParagraph"/>
      </w:pPr>
    </w:p>
    <w:p w:rsidR="000B6BBF" w:rsidRDefault="000B6BBF" w:rsidP="000B6BBF">
      <w:pPr>
        <w:ind w:left="720"/>
      </w:pPr>
      <w:r>
        <w:t xml:space="preserve">Additionally, we use 2 nxn adjacent matrix to store the residual graph and </w:t>
      </w:r>
      <w:del w:id="6" w:author="Brian" w:date="2013-04-30T17:39:00Z">
        <w:r w:rsidDel="006E30EF">
          <w:delText xml:space="preserve"> </w:delText>
        </w:r>
      </w:del>
      <w:r>
        <w:t xml:space="preserve">capacity information because it’s easier to </w:t>
      </w:r>
      <w:ins w:id="7" w:author="Brian" w:date="2013-04-30T17:39:00Z">
        <w:r w:rsidR="00050DEE">
          <w:rPr>
            <w:rFonts w:eastAsia="新細明體" w:hint="eastAsia"/>
            <w:lang w:eastAsia="zh-TW"/>
          </w:rPr>
          <w:t xml:space="preserve">be </w:t>
        </w:r>
      </w:ins>
      <w:r>
        <w:t xml:space="preserve">used in computing maximal flow. </w:t>
      </w:r>
    </w:p>
    <w:p w:rsidR="000B6BBF" w:rsidRDefault="000B6BBF" w:rsidP="000B6BBF">
      <w:pPr>
        <w:ind w:left="720"/>
      </w:pPr>
      <w:r>
        <w:t>Matrix[i][j] indicates the edge(i,j).</w:t>
      </w:r>
    </w:p>
    <w:p w:rsidR="00A74EB9" w:rsidRDefault="00A74EB9" w:rsidP="00A74EB9">
      <w:pPr>
        <w:pStyle w:val="ListParagraph"/>
      </w:pPr>
    </w:p>
    <w:p w:rsidR="00B51BEA" w:rsidRDefault="00B51BEA" w:rsidP="00B51BEA">
      <w:pPr>
        <w:pStyle w:val="ListParagraph"/>
        <w:numPr>
          <w:ilvl w:val="0"/>
          <w:numId w:val="1"/>
        </w:numPr>
      </w:pPr>
      <w:r>
        <w:t>Algorithm and Time complexity:</w:t>
      </w:r>
    </w:p>
    <w:p w:rsidR="00836C77" w:rsidRDefault="00836C77" w:rsidP="00836C77">
      <w:pPr>
        <w:ind w:left="360" w:firstLine="360"/>
      </w:pPr>
      <w:r>
        <w:t>The following is the flow chart of our algorithm:</w:t>
      </w:r>
    </w:p>
    <w:p w:rsidR="005D7AF5" w:rsidRDefault="00836C77" w:rsidP="005D7AF5">
      <w:pPr>
        <w:keepNext/>
        <w:ind w:left="360" w:firstLine="360"/>
      </w:pPr>
      <w:r>
        <w:rPr>
          <w:noProof/>
          <w:lang w:eastAsia="zh-TW"/>
        </w:rPr>
        <w:drawing>
          <wp:inline distT="0" distB="0" distL="0" distR="0">
            <wp:extent cx="5486400" cy="3200400"/>
            <wp:effectExtent l="0" t="0" r="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36C77" w:rsidRDefault="005D7AF5" w:rsidP="005D7AF5">
      <w:pPr>
        <w:pStyle w:val="Caption"/>
        <w:jc w:val="center"/>
      </w:pPr>
      <w:r>
        <w:t xml:space="preserve">                                     Figure </w:t>
      </w:r>
      <w:r w:rsidR="00130D86">
        <w:fldChar w:fldCharType="begin"/>
      </w:r>
      <w:r w:rsidR="00C606FD">
        <w:instrText xml:space="preserve"> SEQ Figure \* ARABIC </w:instrText>
      </w:r>
      <w:r w:rsidR="00130D86">
        <w:fldChar w:fldCharType="separate"/>
      </w:r>
      <w:r w:rsidR="00111C4B">
        <w:rPr>
          <w:noProof/>
        </w:rPr>
        <w:t>3</w:t>
      </w:r>
      <w:r w:rsidR="00130D86">
        <w:rPr>
          <w:noProof/>
        </w:rPr>
        <w:fldChar w:fldCharType="end"/>
      </w:r>
    </w:p>
    <w:p w:rsidR="009D3FCF" w:rsidRDefault="009D3FCF" w:rsidP="009D3FCF"/>
    <w:p w:rsidR="009D3FCF" w:rsidRPr="009D3FCF" w:rsidRDefault="009D3FCF" w:rsidP="009D3FCF"/>
    <w:p w:rsidR="00836C77" w:rsidRDefault="005D7AF5" w:rsidP="00836C77">
      <w:pPr>
        <w:pStyle w:val="ListParagraph"/>
      </w:pPr>
      <w:r>
        <w:t>Step1: Elim</w:t>
      </w:r>
      <w:r w:rsidR="000E542A">
        <w:t>inate lower bound on every edge</w:t>
      </w:r>
    </w:p>
    <w:p w:rsidR="005D7AF5" w:rsidRDefault="005D7AF5" w:rsidP="00836C77">
      <w:pPr>
        <w:pStyle w:val="ListParagraph"/>
      </w:pPr>
      <w:r>
        <w:tab/>
        <w:t>We iterate on every edge, if there is a lower bound on edge (i,j), we set the new capacity on to original capa</w:t>
      </w:r>
      <w:r w:rsidR="00F66E33">
        <w:t xml:space="preserve">city minus lower bound, </w:t>
      </w:r>
      <w:r>
        <w:t xml:space="preserve">decrease </w:t>
      </w:r>
      <w:r w:rsidR="00F66E33">
        <w:t xml:space="preserve">the demand of </w:t>
      </w:r>
      <w:r>
        <w:t>node</w:t>
      </w:r>
      <w:r w:rsidR="00F66E33">
        <w:t xml:space="preserve"> i by the value of lower bound, increase the demand of node j by the value of lower bound like following:</w:t>
      </w:r>
    </w:p>
    <w:p w:rsidR="007450B9" w:rsidRDefault="00F66E33" w:rsidP="007450B9">
      <w:pPr>
        <w:pStyle w:val="ListParagraph"/>
        <w:keepNext/>
      </w:pPr>
      <w:r w:rsidRPr="00F66E33">
        <w:rPr>
          <w:noProof/>
          <w:lang w:eastAsia="zh-TW"/>
        </w:rPr>
        <w:drawing>
          <wp:inline distT="0" distB="0" distL="0" distR="0">
            <wp:extent cx="5062079" cy="1295400"/>
            <wp:effectExtent l="0" t="0" r="0" b="0"/>
            <wp:docPr id="18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062079" cy="1295400"/>
                    </a:xfrm>
                    <a:prstGeom prst="rect">
                      <a:avLst/>
                    </a:prstGeom>
                    <a:noFill/>
                    <a:ln>
                      <a:noFill/>
                    </a:ln>
                    <a:extLst/>
                  </pic:spPr>
                </pic:pic>
              </a:graphicData>
            </a:graphic>
          </wp:inline>
        </w:drawing>
      </w:r>
    </w:p>
    <w:p w:rsidR="00F66E33" w:rsidRDefault="007450B9" w:rsidP="007450B9">
      <w:pPr>
        <w:pStyle w:val="Caption"/>
        <w:jc w:val="center"/>
      </w:pPr>
      <w:r>
        <w:t xml:space="preserve">Figure </w:t>
      </w:r>
      <w:r w:rsidR="00130D86">
        <w:fldChar w:fldCharType="begin"/>
      </w:r>
      <w:r w:rsidR="00C606FD">
        <w:instrText xml:space="preserve"> SEQ Figure \* ARABIC </w:instrText>
      </w:r>
      <w:r w:rsidR="00130D86">
        <w:fldChar w:fldCharType="separate"/>
      </w:r>
      <w:r w:rsidR="00111C4B">
        <w:rPr>
          <w:noProof/>
        </w:rPr>
        <w:t>4</w:t>
      </w:r>
      <w:r w:rsidR="00130D86">
        <w:rPr>
          <w:noProof/>
        </w:rPr>
        <w:fldChar w:fldCharType="end"/>
      </w:r>
    </w:p>
    <w:p w:rsidR="00F66E33" w:rsidRDefault="00F66E33" w:rsidP="00836C77">
      <w:pPr>
        <w:pStyle w:val="ListParagraph"/>
      </w:pPr>
    </w:p>
    <w:p w:rsidR="005D7AF5" w:rsidRDefault="00F66E33" w:rsidP="00836C77">
      <w:pPr>
        <w:pStyle w:val="ListParagraph"/>
      </w:pPr>
      <w:r w:rsidRPr="00F66E33">
        <w:rPr>
          <w:i/>
        </w:rPr>
        <w:t>Time complexity: O(nxm)</w:t>
      </w:r>
      <w:r>
        <w:t xml:space="preserve"> (n: number of vertices, m: number of edges)</w:t>
      </w:r>
    </w:p>
    <w:p w:rsidR="005D7AF5" w:rsidRDefault="005D7AF5" w:rsidP="00836C77">
      <w:pPr>
        <w:pStyle w:val="ListParagraph"/>
      </w:pPr>
    </w:p>
    <w:p w:rsidR="005D7AF5" w:rsidRDefault="005D7AF5" w:rsidP="005D7AF5">
      <w:pPr>
        <w:pStyle w:val="ListParagraph"/>
      </w:pPr>
      <w:r>
        <w:t>Step2:</w:t>
      </w:r>
      <w:r w:rsidRPr="005D7AF5">
        <w:t xml:space="preserve"> Check if Σ</w:t>
      </w:r>
      <w:r w:rsidRPr="005D7AF5">
        <w:rPr>
          <w:vertAlign w:val="subscript"/>
        </w:rPr>
        <w:t>v</w:t>
      </w:r>
      <w:r w:rsidRPr="005D7AF5">
        <w:t>d</w:t>
      </w:r>
      <w:r w:rsidRPr="005D7AF5">
        <w:rPr>
          <w:vertAlign w:val="subscript"/>
        </w:rPr>
        <w:t>v</w:t>
      </w:r>
      <w:r w:rsidRPr="005D7AF5">
        <w:t xml:space="preserve"> = 0. If not, there is no solution.</w:t>
      </w:r>
    </w:p>
    <w:p w:rsidR="00F66E33" w:rsidRDefault="00F66E33" w:rsidP="005D7AF5">
      <w:pPr>
        <w:pStyle w:val="ListParagraph"/>
        <w:rPr>
          <w:lang w:eastAsia="zh-TW"/>
        </w:rPr>
      </w:pPr>
      <w:r>
        <w:tab/>
        <w:t>To sum up all the demand value on each node, we only go through the array from array[0] to array[number of vertices -1]. There is no need to go through the linked list on each node.</w:t>
      </w:r>
      <w:r w:rsidR="009D3FCF">
        <w:rPr>
          <w:lang w:eastAsia="zh-TW"/>
        </w:rPr>
        <w:t xml:space="preserve"> In this step, we also sum up the positive demand value, it will be used in step 5.</w:t>
      </w:r>
    </w:p>
    <w:p w:rsidR="00F66E33" w:rsidRDefault="00F66E33" w:rsidP="005D7AF5">
      <w:pPr>
        <w:pStyle w:val="ListParagraph"/>
      </w:pPr>
    </w:p>
    <w:p w:rsidR="00F66E33" w:rsidRDefault="00F66E33" w:rsidP="005D7AF5">
      <w:pPr>
        <w:pStyle w:val="ListParagraph"/>
      </w:pPr>
      <w:r w:rsidRPr="00F66E33">
        <w:rPr>
          <w:i/>
        </w:rPr>
        <w:t xml:space="preserve">Time complexity: </w:t>
      </w:r>
      <w:r>
        <w:rPr>
          <w:i/>
        </w:rPr>
        <w:t>O(n</w:t>
      </w:r>
      <w:r w:rsidRPr="00F66E33">
        <w:rPr>
          <w:i/>
        </w:rPr>
        <w:t>)</w:t>
      </w:r>
    </w:p>
    <w:p w:rsidR="005D7AF5" w:rsidRDefault="005D7AF5" w:rsidP="005D7AF5">
      <w:pPr>
        <w:pStyle w:val="ListParagraph"/>
      </w:pPr>
    </w:p>
    <w:p w:rsidR="005D7AF5" w:rsidRDefault="005D7AF5" w:rsidP="005D7AF5">
      <w:pPr>
        <w:pStyle w:val="ListParagraph"/>
      </w:pPr>
      <w:r w:rsidRPr="005D7AF5">
        <w:t>Step3: Add source(S*) and sink node(t*)</w:t>
      </w:r>
    </w:p>
    <w:p w:rsidR="00F66E33" w:rsidRDefault="00F66E33" w:rsidP="005D7AF5">
      <w:pPr>
        <w:pStyle w:val="ListParagraph"/>
      </w:pPr>
      <w:r>
        <w:tab/>
        <w:t>When we initialized the array for the graph, we have already get the space for sou</w:t>
      </w:r>
      <w:ins w:id="8" w:author="Brian" w:date="2013-04-30T17:40:00Z">
        <w:r w:rsidR="007758D7">
          <w:rPr>
            <w:rFonts w:eastAsia="新細明體" w:hint="eastAsia"/>
            <w:lang w:eastAsia="zh-TW"/>
          </w:rPr>
          <w:t>r</w:t>
        </w:r>
      </w:ins>
      <w:r>
        <w:t>ce (represented by array[number of vertice</w:t>
      </w:r>
      <w:ins w:id="9" w:author="Brian" w:date="2013-04-30T17:41:00Z">
        <w:r w:rsidR="00E00E2F">
          <w:rPr>
            <w:rFonts w:eastAsia="新細明體" w:hint="eastAsia"/>
            <w:lang w:eastAsia="zh-TW"/>
          </w:rPr>
          <w:t>s</w:t>
        </w:r>
      </w:ins>
      <w:r>
        <w:t>]) and sink node(represented by array[number of vertice</w:t>
      </w:r>
      <w:ins w:id="10" w:author="Brian" w:date="2013-04-30T17:41:00Z">
        <w:r w:rsidR="00E00E2F">
          <w:rPr>
            <w:rFonts w:eastAsia="新細明體" w:hint="eastAsia"/>
            <w:lang w:eastAsia="zh-TW"/>
          </w:rPr>
          <w:t>s</w:t>
        </w:r>
      </w:ins>
      <w:r>
        <w:t>]). In this step, we try to create edges to let source node point to the nodes with negative demand, and let the nodes with positive demand point to the sink node. All the capacity of these new edges depend on the absolute value of demand of those nodes. We go through the nodes, if its demand value is negative,</w:t>
      </w:r>
      <w:r w:rsidR="007450B9">
        <w:t xml:space="preserve"> we add one new node which has the same information</w:t>
      </w:r>
      <w:r>
        <w:t xml:space="preserve"> </w:t>
      </w:r>
      <w:r w:rsidR="007450B9">
        <w:t xml:space="preserve">of the negative demand node to the linked list of </w:t>
      </w:r>
      <w:r>
        <w:t>array[number of vertices]</w:t>
      </w:r>
      <w:r w:rsidR="007450B9">
        <w:t xml:space="preserve">. If its demand is positive, we add one new node whose name is number of vertices+1(the name of sink node) to the linked list of array[the name of positive demand node]. For example: </w:t>
      </w:r>
    </w:p>
    <w:p w:rsidR="007450B9" w:rsidRDefault="007450B9" w:rsidP="007450B9">
      <w:pPr>
        <w:pStyle w:val="ListParagraph"/>
        <w:keepNext/>
      </w:pPr>
      <w:r w:rsidRPr="007450B9">
        <w:rPr>
          <w:noProof/>
          <w:lang w:eastAsia="zh-TW"/>
        </w:rPr>
        <w:drawing>
          <wp:inline distT="0" distB="0" distL="0" distR="0">
            <wp:extent cx="4457700" cy="1734582"/>
            <wp:effectExtent l="0" t="0" r="0" b="0"/>
            <wp:docPr id="19458" name="Picture 2" descr="C:\Documents and Settings\AZUSA\桌面\609\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descr="C:\Documents and Settings\AZUSA\桌面\609\st.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58873" cy="1735038"/>
                    </a:xfrm>
                    <a:prstGeom prst="rect">
                      <a:avLst/>
                    </a:prstGeom>
                    <a:noFill/>
                    <a:ln>
                      <a:noFill/>
                    </a:ln>
                    <a:extLst/>
                  </pic:spPr>
                </pic:pic>
              </a:graphicData>
            </a:graphic>
          </wp:inline>
        </w:drawing>
      </w:r>
    </w:p>
    <w:p w:rsidR="007450B9" w:rsidRDefault="007450B9" w:rsidP="007450B9">
      <w:pPr>
        <w:pStyle w:val="Caption"/>
        <w:jc w:val="center"/>
      </w:pPr>
      <w:r>
        <w:t xml:space="preserve">Figure </w:t>
      </w:r>
      <w:r w:rsidR="00130D86">
        <w:fldChar w:fldCharType="begin"/>
      </w:r>
      <w:r w:rsidR="00C606FD">
        <w:instrText xml:space="preserve"> SEQ Figure \* ARABIC </w:instrText>
      </w:r>
      <w:r w:rsidR="00130D86">
        <w:fldChar w:fldCharType="separate"/>
      </w:r>
      <w:r w:rsidR="00111C4B">
        <w:rPr>
          <w:noProof/>
        </w:rPr>
        <w:t>5</w:t>
      </w:r>
      <w:r w:rsidR="00130D86">
        <w:rPr>
          <w:noProof/>
        </w:rPr>
        <w:fldChar w:fldCharType="end"/>
      </w:r>
    </w:p>
    <w:p w:rsidR="007450B9" w:rsidRDefault="007450B9" w:rsidP="007450B9">
      <w:pPr>
        <w:pStyle w:val="ListParagraph"/>
      </w:pPr>
      <w:r w:rsidRPr="00F66E33">
        <w:rPr>
          <w:i/>
        </w:rPr>
        <w:t xml:space="preserve">Time complexity: </w:t>
      </w:r>
      <w:r>
        <w:rPr>
          <w:i/>
        </w:rPr>
        <w:t>O(n</w:t>
      </w:r>
      <w:r w:rsidRPr="00F66E33">
        <w:rPr>
          <w:i/>
        </w:rPr>
        <w:t>)</w:t>
      </w:r>
      <w:r>
        <w:rPr>
          <w:i/>
        </w:rPr>
        <w:t xml:space="preserve"> since we only need to go through every node.</w:t>
      </w:r>
    </w:p>
    <w:p w:rsidR="00F66E33" w:rsidRDefault="00F66E33" w:rsidP="007450B9"/>
    <w:p w:rsidR="005D7AF5" w:rsidRDefault="005D7AF5" w:rsidP="005D7AF5">
      <w:pPr>
        <w:pStyle w:val="ListParagraph"/>
      </w:pPr>
      <w:r w:rsidRPr="005D7AF5">
        <w:t xml:space="preserve">Step4: Find maximum flow by </w:t>
      </w:r>
      <w:r w:rsidR="007450B9">
        <w:t>F</w:t>
      </w:r>
      <w:r w:rsidRPr="005D7AF5">
        <w:t>ord-Fulkerson algorithm</w:t>
      </w:r>
    </w:p>
    <w:p w:rsidR="00C07693" w:rsidRDefault="00C07693" w:rsidP="005D7AF5">
      <w:pPr>
        <w:pStyle w:val="ListParagraph"/>
      </w:pPr>
      <w:r>
        <w:tab/>
      </w:r>
    </w:p>
    <w:p w:rsidR="00C07693" w:rsidRDefault="00C07693" w:rsidP="00C07693">
      <w:pPr>
        <w:ind w:left="720"/>
      </w:pPr>
      <w:r>
        <w:t>T</w:t>
      </w:r>
      <w:r>
        <w:rPr>
          <w:rFonts w:hint="eastAsia"/>
        </w:rPr>
        <w:t>o compute a max flow, we use 2 adjacent matrix as a new data structure to store the residual graph and capacity like we mentioned before.</w:t>
      </w:r>
    </w:p>
    <w:p w:rsidR="00C07693" w:rsidRDefault="00C07693" w:rsidP="00C07693">
      <w:pPr>
        <w:ind w:left="720"/>
      </w:pPr>
    </w:p>
    <w:p w:rsidR="00C07693" w:rsidRDefault="00C07693" w:rsidP="00C07693">
      <w:pPr>
        <w:ind w:left="720"/>
      </w:pPr>
      <w:r>
        <w:t xml:space="preserve">The two main </w:t>
      </w:r>
      <w:r>
        <w:rPr>
          <w:rFonts w:hint="eastAsia"/>
        </w:rPr>
        <w:t>functions</w:t>
      </w:r>
      <w:r>
        <w:t xml:space="preserve"> in our implement</w:t>
      </w:r>
      <w:r>
        <w:rPr>
          <w:rFonts w:hint="eastAsia"/>
        </w:rPr>
        <w:t xml:space="preserve">: </w:t>
      </w:r>
    </w:p>
    <w:p w:rsidR="00C07693" w:rsidRDefault="00C07693" w:rsidP="00C07693">
      <w:pPr>
        <w:ind w:left="720"/>
      </w:pPr>
      <w:r>
        <w:t>(</w:t>
      </w:r>
      <w:r>
        <w:rPr>
          <w:rFonts w:hint="eastAsia"/>
        </w:rPr>
        <w:t xml:space="preserve">1) find a path in a residual graph, and </w:t>
      </w:r>
      <w:r>
        <w:t>(</w:t>
      </w:r>
      <w:r>
        <w:rPr>
          <w:rFonts w:hint="eastAsia"/>
        </w:rPr>
        <w:t>2) compute max flow.</w:t>
      </w:r>
    </w:p>
    <w:p w:rsidR="00C07693" w:rsidRDefault="00C07693" w:rsidP="00C07693"/>
    <w:p w:rsidR="00C07693" w:rsidRDefault="00C07693" w:rsidP="00C07693">
      <w:pPr>
        <w:ind w:left="720"/>
      </w:pPr>
      <w:r>
        <w:t>(1)W</w:t>
      </w:r>
      <w:r>
        <w:rPr>
          <w:rFonts w:hint="eastAsia"/>
        </w:rPr>
        <w:t xml:space="preserve">e name the function of finding a path </w:t>
      </w:r>
      <w:r>
        <w:t>“</w:t>
      </w:r>
      <w:r>
        <w:rPr>
          <w:rFonts w:hint="eastAsia"/>
        </w:rPr>
        <w:t>DFS</w:t>
      </w:r>
      <w:r>
        <w:t>”</w:t>
      </w:r>
      <w:r>
        <w:rPr>
          <w:rFonts w:hint="eastAsia"/>
        </w:rPr>
        <w:t xml:space="preserve"> because we use depth first search to find paths. </w:t>
      </w:r>
      <w:r>
        <w:t>F</w:t>
      </w:r>
      <w:r>
        <w:rPr>
          <w:rFonts w:hint="eastAsia"/>
        </w:rPr>
        <w:t xml:space="preserve">irst, we define </w:t>
      </w:r>
      <w:r>
        <w:t>“</w:t>
      </w:r>
      <w:r w:rsidRPr="00515418">
        <w:t>ADDED</w:t>
      </w:r>
      <w:r>
        <w:t>”</w:t>
      </w:r>
      <w:r>
        <w:rPr>
          <w:rFonts w:hint="eastAsia"/>
        </w:rPr>
        <w:t xml:space="preserve"> as </w:t>
      </w:r>
      <w:r>
        <w:t>“</w:t>
      </w:r>
      <w:r w:rsidRPr="00515418">
        <w:t>true</w:t>
      </w:r>
      <w:r>
        <w:t>”</w:t>
      </w:r>
      <w:r>
        <w:rPr>
          <w:rFonts w:hint="eastAsia"/>
        </w:rPr>
        <w:t xml:space="preserve"> and </w:t>
      </w:r>
      <w:r>
        <w:t>“</w:t>
      </w:r>
      <w:r w:rsidRPr="00515418">
        <w:t>UNADDED</w:t>
      </w:r>
      <w:r>
        <w:t>”</w:t>
      </w:r>
      <w:r>
        <w:rPr>
          <w:rFonts w:hint="eastAsia"/>
        </w:rPr>
        <w:t xml:space="preserve"> as </w:t>
      </w:r>
      <w:r>
        <w:t>“</w:t>
      </w:r>
      <w:r w:rsidRPr="00515418">
        <w:t>false</w:t>
      </w:r>
      <w:r>
        <w:t>”</w:t>
      </w:r>
      <w:r>
        <w:rPr>
          <w:rFonts w:hint="eastAsia"/>
        </w:rPr>
        <w:t xml:space="preserve">, which is for checking whether a node has been added when finding a path. </w:t>
      </w:r>
      <w:r>
        <w:t>I</w:t>
      </w:r>
      <w:r>
        <w:rPr>
          <w:rFonts w:hint="eastAsia"/>
        </w:rPr>
        <w:t xml:space="preserve">n this function we search from the source node. </w:t>
      </w:r>
      <w:r>
        <w:t>I</w:t>
      </w:r>
      <w:r>
        <w:rPr>
          <w:rFonts w:hint="eastAsia"/>
        </w:rPr>
        <w:t xml:space="preserve">f there is any adjacent node that has not been visited, we call DFS again and search the adjacent node. </w:t>
      </w:r>
      <w:r>
        <w:t>W</w:t>
      </w:r>
      <w:r>
        <w:rPr>
          <w:rFonts w:hint="eastAsia"/>
        </w:rPr>
        <w:t xml:space="preserve">e call DFS recursively until we reach the sink (return true) or no node can be visited (return false). </w:t>
      </w:r>
      <w:r>
        <w:t>W</w:t>
      </w:r>
      <w:r>
        <w:rPr>
          <w:rFonts w:hint="eastAsia"/>
        </w:rPr>
        <w:t xml:space="preserve">e record the path when running this function, so that we </w:t>
      </w:r>
      <w:ins w:id="11" w:author="Brian" w:date="2013-04-30T17:42:00Z">
        <w:r w:rsidR="00E81F59">
          <w:rPr>
            <w:rFonts w:eastAsia="新細明體" w:hint="eastAsia"/>
            <w:lang w:eastAsia="zh-TW"/>
          </w:rPr>
          <w:t xml:space="preserve">can </w:t>
        </w:r>
      </w:ins>
      <w:r>
        <w:rPr>
          <w:rFonts w:hint="eastAsia"/>
        </w:rPr>
        <w:t>have a stored path when return</w:t>
      </w:r>
      <w:ins w:id="12" w:author="Brian" w:date="2013-04-30T17:42:00Z">
        <w:r w:rsidR="00A82C41">
          <w:rPr>
            <w:rFonts w:eastAsia="新細明體" w:hint="eastAsia"/>
            <w:lang w:eastAsia="zh-TW"/>
          </w:rPr>
          <w:t>ing</w:t>
        </w:r>
      </w:ins>
      <w:r>
        <w:rPr>
          <w:rFonts w:hint="eastAsia"/>
        </w:rPr>
        <w:t xml:space="preserve"> true. </w:t>
      </w:r>
    </w:p>
    <w:p w:rsidR="00C07693" w:rsidRDefault="00C07693" w:rsidP="00C07693"/>
    <w:p w:rsidR="00C07693" w:rsidRDefault="00C07693" w:rsidP="00C07693">
      <w:pPr>
        <w:ind w:firstLine="720"/>
      </w:pPr>
      <w:r>
        <w:rPr>
          <w:rFonts w:hint="eastAsia"/>
        </w:rPr>
        <w:t>Pseudocode:</w:t>
      </w:r>
    </w:p>
    <w:p w:rsidR="00C07693" w:rsidRDefault="00C07693" w:rsidP="00C07693"/>
    <w:p w:rsidR="00C07693" w:rsidRDefault="00C07693" w:rsidP="00C07693">
      <w:r>
        <w:tab/>
        <w:t>bool DFS(int path[], int start, int target, int path_index){</w:t>
      </w:r>
    </w:p>
    <w:p w:rsidR="00C07693" w:rsidRDefault="00C07693" w:rsidP="00C07693">
      <w:r>
        <w:t xml:space="preserve">     </w:t>
      </w:r>
      <w:r>
        <w:tab/>
      </w:r>
      <w:r>
        <w:tab/>
      </w:r>
      <w:r>
        <w:rPr>
          <w:rFonts w:hint="eastAsia"/>
        </w:rPr>
        <w:t xml:space="preserve">set start as </w:t>
      </w:r>
      <w:r>
        <w:t>“</w:t>
      </w:r>
      <w:r>
        <w:rPr>
          <w:rFonts w:hint="eastAsia"/>
        </w:rPr>
        <w:t>ADDED</w:t>
      </w:r>
      <w:r>
        <w:t>”</w:t>
      </w:r>
      <w:r>
        <w:rPr>
          <w:rFonts w:hint="eastAsia"/>
        </w:rPr>
        <w:t>;</w:t>
      </w:r>
    </w:p>
    <w:p w:rsidR="00C07693" w:rsidRDefault="00C07693" w:rsidP="00C07693">
      <w:r>
        <w:t xml:space="preserve">     </w:t>
      </w:r>
      <w:r>
        <w:tab/>
      </w:r>
      <w:r>
        <w:tab/>
      </w:r>
      <w:r>
        <w:rPr>
          <w:rFonts w:hint="eastAsia"/>
        </w:rPr>
        <w:t xml:space="preserve">set </w:t>
      </w:r>
      <w:r>
        <w:t>path_index</w:t>
      </w:r>
      <w:r>
        <w:rPr>
          <w:rFonts w:hint="eastAsia"/>
        </w:rPr>
        <w:t xml:space="preserve"> as </w:t>
      </w:r>
      <w:r>
        <w:t>start;</w:t>
      </w:r>
    </w:p>
    <w:p w:rsidR="00C07693" w:rsidRDefault="00C07693" w:rsidP="00C07693">
      <w:r>
        <w:t xml:space="preserve">     </w:t>
      </w:r>
      <w:r>
        <w:tab/>
      </w:r>
      <w:r>
        <w:tab/>
        <w:t>if (start==target)</w:t>
      </w:r>
    </w:p>
    <w:p w:rsidR="00C07693" w:rsidRDefault="00C07693" w:rsidP="00C07693">
      <w:r>
        <w:t xml:space="preserve">        </w:t>
      </w:r>
      <w:r>
        <w:tab/>
      </w:r>
      <w:r>
        <w:tab/>
      </w:r>
      <w:r>
        <w:tab/>
      </w:r>
      <w:r>
        <w:rPr>
          <w:rFonts w:hint="eastAsia"/>
        </w:rPr>
        <w:t>we find a path, return true;</w:t>
      </w:r>
      <w:r>
        <w:t xml:space="preserve"> </w:t>
      </w:r>
    </w:p>
    <w:p w:rsidR="00C07693" w:rsidRDefault="00C07693" w:rsidP="00C07693">
      <w:r>
        <w:t xml:space="preserve">     </w:t>
      </w:r>
      <w:r>
        <w:tab/>
      </w:r>
      <w:r>
        <w:tab/>
        <w:t>while (</w:t>
      </w:r>
      <w:r>
        <w:rPr>
          <w:rFonts w:hint="eastAsia"/>
        </w:rPr>
        <w:t>we haven</w:t>
      </w:r>
      <w:r>
        <w:t>’</w:t>
      </w:r>
      <w:r>
        <w:rPr>
          <w:rFonts w:hint="eastAsia"/>
        </w:rPr>
        <w:t xml:space="preserve">t reached the </w:t>
      </w:r>
      <w:r>
        <w:t>target</w:t>
      </w:r>
      <w:r>
        <w:rPr>
          <w:rFonts w:hint="eastAsia"/>
        </w:rPr>
        <w:t xml:space="preserve"> node</w:t>
      </w:r>
      <w:r>
        <w:t>)</w:t>
      </w:r>
    </w:p>
    <w:p w:rsidR="00C07693" w:rsidRDefault="00C07693" w:rsidP="00C07693">
      <w:r>
        <w:t xml:space="preserve">           </w:t>
      </w:r>
      <w:r>
        <w:tab/>
      </w:r>
      <w:r>
        <w:tab/>
      </w:r>
      <w:r>
        <w:tab/>
        <w:t>if</w:t>
      </w:r>
      <w:r>
        <w:rPr>
          <w:rFonts w:hint="eastAsia"/>
        </w:rPr>
        <w:t xml:space="preserve"> any adjacent node i of start node</w:t>
      </w:r>
      <w:r>
        <w:t xml:space="preserve"> </w:t>
      </w:r>
      <w:r>
        <w:rPr>
          <w:rFonts w:hint="eastAsia"/>
        </w:rPr>
        <w:t>has</w:t>
      </w:r>
      <w:r>
        <w:t xml:space="preserve"> </w:t>
      </w:r>
      <w:r>
        <w:rPr>
          <w:rFonts w:hint="eastAsia"/>
        </w:rPr>
        <w:t>not been visited</w:t>
      </w:r>
    </w:p>
    <w:p w:rsidR="00C07693" w:rsidRDefault="00C07693" w:rsidP="00C07693">
      <w:r>
        <w:t xml:space="preserve">              </w:t>
      </w:r>
      <w:r>
        <w:tab/>
      </w:r>
      <w:r>
        <w:tab/>
      </w:r>
      <w:r>
        <w:tab/>
      </w:r>
      <w:r>
        <w:rPr>
          <w:rFonts w:hint="eastAsia"/>
        </w:rPr>
        <w:t>set i as new start node</w:t>
      </w:r>
      <w:r>
        <w:t>;</w:t>
      </w:r>
    </w:p>
    <w:p w:rsidR="00C07693" w:rsidRDefault="00C07693" w:rsidP="00C07693">
      <w:r>
        <w:rPr>
          <w:rFonts w:hint="eastAsia"/>
        </w:rPr>
        <w:tab/>
      </w:r>
      <w:r>
        <w:rPr>
          <w:rFonts w:hint="eastAsia"/>
        </w:rPr>
        <w:tab/>
      </w:r>
      <w:r>
        <w:rPr>
          <w:rFonts w:hint="eastAsia"/>
        </w:rPr>
        <w:tab/>
        <w:t xml:space="preserve">  </w:t>
      </w:r>
      <w:r>
        <w:tab/>
      </w:r>
      <w:r>
        <w:rPr>
          <w:rFonts w:hint="eastAsia"/>
        </w:rPr>
        <w:t>call DFS recursively with i=new start;</w:t>
      </w:r>
    </w:p>
    <w:p w:rsidR="00C07693" w:rsidRDefault="00C07693" w:rsidP="00C07693">
      <w:r>
        <w:t xml:space="preserve">     </w:t>
      </w:r>
      <w:r>
        <w:tab/>
      </w:r>
      <w:r>
        <w:tab/>
        <w:t>}//end while</w:t>
      </w:r>
    </w:p>
    <w:p w:rsidR="00C07693" w:rsidRDefault="00C07693" w:rsidP="00C07693">
      <w:pPr>
        <w:ind w:firstLine="720"/>
      </w:pPr>
      <w:r>
        <w:t xml:space="preserve">}    </w:t>
      </w:r>
    </w:p>
    <w:p w:rsidR="00C07693" w:rsidRDefault="00C07693" w:rsidP="00C07693">
      <w:pPr>
        <w:ind w:firstLine="720"/>
      </w:pPr>
      <w:r>
        <w:t>B</w:t>
      </w:r>
      <w:r>
        <w:rPr>
          <w:rFonts w:hint="eastAsia"/>
        </w:rPr>
        <w:t xml:space="preserve">ecause this function runs DFS, the </w:t>
      </w:r>
      <w:r w:rsidRPr="00C07693">
        <w:rPr>
          <w:rFonts w:hint="eastAsia"/>
          <w:i/>
        </w:rPr>
        <w:t>time complexity</w:t>
      </w:r>
      <w:r>
        <w:rPr>
          <w:rFonts w:hint="eastAsia"/>
        </w:rPr>
        <w:t xml:space="preserve"> is O(n+m).</w:t>
      </w:r>
    </w:p>
    <w:p w:rsidR="00C07693" w:rsidRDefault="00C07693" w:rsidP="00C07693"/>
    <w:p w:rsidR="00C07693" w:rsidRDefault="00C07693" w:rsidP="00C07693">
      <w:pPr>
        <w:ind w:left="720"/>
      </w:pPr>
      <w:r>
        <w:t>(2)F</w:t>
      </w:r>
      <w:r>
        <w:rPr>
          <w:rFonts w:hint="eastAsia"/>
        </w:rPr>
        <w:t xml:space="preserve">or computing maxflow, we implement </w:t>
      </w:r>
      <w:r w:rsidRPr="00E83551">
        <w:t>Ford-Fulkerson Algorithm</w:t>
      </w:r>
      <w:r>
        <w:rPr>
          <w:rFonts w:hint="eastAsia"/>
        </w:rPr>
        <w:t xml:space="preserve"> as the function. </w:t>
      </w:r>
      <w:r>
        <w:t>W</w:t>
      </w:r>
      <w:r>
        <w:rPr>
          <w:rFonts w:hint="eastAsia"/>
        </w:rPr>
        <w:t xml:space="preserve">e repeatedly check whether there is a path in the residual graph. </w:t>
      </w:r>
      <w:r>
        <w:t>I</w:t>
      </w:r>
      <w:r>
        <w:rPr>
          <w:rFonts w:hint="eastAsia"/>
        </w:rPr>
        <w:t xml:space="preserve">f yes, we update flow in the residual </w:t>
      </w:r>
      <w:r>
        <w:t>graph</w:t>
      </w:r>
      <w:r>
        <w:rPr>
          <w:rFonts w:hint="eastAsia"/>
        </w:rPr>
        <w:t xml:space="preserve"> and check again until there is no </w:t>
      </w:r>
      <w:r>
        <w:t>path</w:t>
      </w:r>
      <w:r>
        <w:rPr>
          <w:rFonts w:hint="eastAsia"/>
        </w:rPr>
        <w:t xml:space="preserve"> in the residual graph. </w:t>
      </w:r>
      <w:r>
        <w:t>W</w:t>
      </w:r>
      <w:r>
        <w:rPr>
          <w:rFonts w:hint="eastAsia"/>
        </w:rPr>
        <w:t xml:space="preserve">hen we finish checking, the final flow should be the max flow. Because it is not possible to update flow in the path </w:t>
      </w:r>
      <w:r>
        <w:t>recursively</w:t>
      </w:r>
      <w:r>
        <w:rPr>
          <w:rFonts w:hint="eastAsia"/>
        </w:rPr>
        <w:t xml:space="preserve"> with adjacent list</w:t>
      </w:r>
      <w:ins w:id="13" w:author="Brian" w:date="2013-04-30T17:42:00Z">
        <w:r w:rsidR="007747E9">
          <w:rPr>
            <w:rFonts w:eastAsia="新細明體" w:hint="eastAsia"/>
            <w:lang w:eastAsia="zh-TW"/>
          </w:rPr>
          <w:t>s</w:t>
        </w:r>
      </w:ins>
      <w:r>
        <w:rPr>
          <w:rFonts w:hint="eastAsia"/>
        </w:rPr>
        <w:t xml:space="preserve"> we define, we use matrix </w:t>
      </w:r>
      <w:r>
        <w:t>“</w:t>
      </w:r>
      <w:r>
        <w:rPr>
          <w:rFonts w:hint="eastAsia"/>
        </w:rPr>
        <w:t>flow</w:t>
      </w:r>
      <w:r>
        <w:t>”</w:t>
      </w:r>
      <w:r>
        <w:rPr>
          <w:rFonts w:hint="eastAsia"/>
        </w:rPr>
        <w:t xml:space="preserve"> for updating. </w:t>
      </w:r>
      <w:r>
        <w:t>A</w:t>
      </w:r>
      <w:r>
        <w:rPr>
          <w:rFonts w:hint="eastAsia"/>
        </w:rPr>
        <w:t xml:space="preserve">fter we find a path, we trace it and update the flow matrix. </w:t>
      </w:r>
    </w:p>
    <w:p w:rsidR="00C07693" w:rsidRDefault="00C07693" w:rsidP="00C07693"/>
    <w:p w:rsidR="00C07693" w:rsidRDefault="00C07693" w:rsidP="00C07693">
      <w:pPr>
        <w:ind w:firstLine="720"/>
      </w:pPr>
      <w:r>
        <w:rPr>
          <w:rFonts w:hint="eastAsia"/>
        </w:rPr>
        <w:t>Pseudocode:</w:t>
      </w:r>
    </w:p>
    <w:p w:rsidR="00C07693" w:rsidRDefault="00C07693" w:rsidP="00C07693"/>
    <w:p w:rsidR="00C07693" w:rsidRDefault="00C07693" w:rsidP="00C07693">
      <w:pPr>
        <w:ind w:firstLine="720"/>
      </w:pPr>
      <w:r>
        <w:t xml:space="preserve">void max_flow(int path[],int start, int target){  </w:t>
      </w:r>
    </w:p>
    <w:p w:rsidR="00C07693" w:rsidRDefault="00C07693" w:rsidP="00C07693">
      <w:r>
        <w:t xml:space="preserve">     </w:t>
      </w:r>
      <w:r>
        <w:tab/>
        <w:t xml:space="preserve">while </w:t>
      </w:r>
      <w:r>
        <w:rPr>
          <w:rFonts w:hint="eastAsia"/>
        </w:rPr>
        <w:t>there is a path in the residual graph</w:t>
      </w:r>
    </w:p>
    <w:p w:rsidR="00C07693" w:rsidRDefault="00C07693" w:rsidP="00C07693">
      <w:r>
        <w:t xml:space="preserve">           </w:t>
      </w:r>
      <w:r>
        <w:tab/>
      </w:r>
      <w:r>
        <w:rPr>
          <w:rFonts w:hint="eastAsia"/>
        </w:rPr>
        <w:t>calculate the bottleneck b, and update the flow with b</w:t>
      </w:r>
    </w:p>
    <w:p w:rsidR="00C07693" w:rsidRDefault="00C07693" w:rsidP="00C07693">
      <w:r>
        <w:t xml:space="preserve">           </w:t>
      </w:r>
      <w:r>
        <w:tab/>
        <w:t xml:space="preserve">update flow </w:t>
      </w:r>
      <w:r>
        <w:rPr>
          <w:rFonts w:hint="eastAsia"/>
        </w:rPr>
        <w:t>of edges in the path:</w:t>
      </w:r>
    </w:p>
    <w:p w:rsidR="00C07693" w:rsidRDefault="00C07693" w:rsidP="00C07693">
      <w:pPr>
        <w:ind w:left="720" w:firstLine="720"/>
      </w:pPr>
      <w:r>
        <w:rPr>
          <w:rFonts w:hint="eastAsia"/>
        </w:rPr>
        <w:t xml:space="preserve">if e is a forward edge, decrease f(e) by b in the residual </w:t>
      </w:r>
      <w:r>
        <w:t>graph</w:t>
      </w:r>
    </w:p>
    <w:p w:rsidR="00C07693" w:rsidRDefault="00C07693" w:rsidP="00C07693">
      <w:r>
        <w:rPr>
          <w:rFonts w:hint="eastAsia"/>
        </w:rPr>
        <w:tab/>
      </w:r>
      <w:r>
        <w:rPr>
          <w:rFonts w:hint="eastAsia"/>
        </w:rPr>
        <w:tab/>
        <w:t xml:space="preserve">else if e is a backward edge, increase f(e) by b in the residual </w:t>
      </w:r>
      <w:r>
        <w:t>graph</w:t>
      </w:r>
    </w:p>
    <w:p w:rsidR="00C07693" w:rsidRDefault="00C07693" w:rsidP="00C07693">
      <w:r>
        <w:t xml:space="preserve">     </w:t>
      </w:r>
      <w:r>
        <w:tab/>
        <w:t>}</w:t>
      </w:r>
    </w:p>
    <w:p w:rsidR="00C07693" w:rsidRDefault="00C07693" w:rsidP="00C07693">
      <w:r>
        <w:tab/>
      </w:r>
    </w:p>
    <w:p w:rsidR="00C07693" w:rsidRPr="000E542A" w:rsidRDefault="00C07693" w:rsidP="00C07693">
      <w:pPr>
        <w:ind w:left="720"/>
        <w:rPr>
          <w:i/>
        </w:rPr>
      </w:pPr>
      <w:r>
        <w:t>I</w:t>
      </w:r>
      <w:r>
        <w:rPr>
          <w:rFonts w:hint="eastAsia"/>
        </w:rPr>
        <w:t xml:space="preserve">n the while loop, we update the flow of a path, whose time complexity is O(n). However, every time we find a path takes O(n+m), so the total </w:t>
      </w:r>
      <w:r w:rsidRPr="000E542A">
        <w:rPr>
          <w:rFonts w:hint="eastAsia"/>
          <w:i/>
        </w:rPr>
        <w:t>time complexity is O(n+m).</w:t>
      </w:r>
    </w:p>
    <w:p w:rsidR="007450B9" w:rsidRPr="005D7AF5" w:rsidRDefault="007450B9" w:rsidP="005D7AF5">
      <w:pPr>
        <w:pStyle w:val="ListParagraph"/>
      </w:pPr>
    </w:p>
    <w:p w:rsidR="005D7AF5" w:rsidRDefault="005D7AF5" w:rsidP="005D7AF5">
      <w:pPr>
        <w:pStyle w:val="ListParagraph"/>
      </w:pPr>
      <w:r w:rsidRPr="005D7AF5">
        <w:t>Step5: If Σ</w:t>
      </w:r>
      <w:r w:rsidRPr="005D7AF5">
        <w:rPr>
          <w:vertAlign w:val="subscript"/>
        </w:rPr>
        <w:t>v:dv&gt;0</w:t>
      </w:r>
      <w:r w:rsidRPr="005D7AF5">
        <w:t>d</w:t>
      </w:r>
      <w:r w:rsidRPr="005D7AF5">
        <w:rPr>
          <w:vertAlign w:val="subscript"/>
        </w:rPr>
        <w:t>v</w:t>
      </w:r>
      <w:r w:rsidRPr="005D7AF5">
        <w:t xml:space="preserve"> = value of max flow, this circulation is feasible</w:t>
      </w:r>
    </w:p>
    <w:p w:rsidR="000E542A" w:rsidRDefault="000E542A" w:rsidP="005D7AF5">
      <w:pPr>
        <w:pStyle w:val="ListParagraph"/>
      </w:pPr>
    </w:p>
    <w:p w:rsidR="00C07693" w:rsidRDefault="000E542A" w:rsidP="00C07693">
      <w:pPr>
        <w:ind w:left="720"/>
      </w:pPr>
      <w:r>
        <w:t>By checking the two values, we will know if this circulation is feasible.</w:t>
      </w:r>
    </w:p>
    <w:p w:rsidR="000E542A" w:rsidRDefault="000E542A" w:rsidP="00C07693">
      <w:pPr>
        <w:ind w:left="720"/>
      </w:pPr>
      <w:r>
        <w:t>If yes, we will print out the flow paths.</w:t>
      </w:r>
    </w:p>
    <w:p w:rsidR="000E542A" w:rsidRDefault="000E542A" w:rsidP="00C07693">
      <w:pPr>
        <w:ind w:left="720"/>
      </w:pPr>
      <w:r>
        <w:t>If no, we will say it’s not feasible.</w:t>
      </w:r>
    </w:p>
    <w:p w:rsidR="005D7AF5" w:rsidRDefault="005D7AF5" w:rsidP="00836C77">
      <w:pPr>
        <w:pStyle w:val="ListParagraph"/>
      </w:pPr>
    </w:p>
    <w:p w:rsidR="009D48C0" w:rsidRDefault="00B51BEA" w:rsidP="009D48C0">
      <w:pPr>
        <w:pStyle w:val="ListParagraph"/>
        <w:numPr>
          <w:ilvl w:val="0"/>
          <w:numId w:val="1"/>
        </w:numPr>
      </w:pPr>
      <w:r>
        <w:t>Input method:</w:t>
      </w:r>
    </w:p>
    <w:p w:rsidR="009D48C0" w:rsidRDefault="009D48C0" w:rsidP="009D48C0">
      <w:pPr>
        <w:pStyle w:val="ListParagraph"/>
      </w:pPr>
      <w:r>
        <w:t>For example: (node A=node 0, B=1, C=2, D=3)</w:t>
      </w:r>
    </w:p>
    <w:p w:rsidR="009D48C0" w:rsidRDefault="00130D86" w:rsidP="009D48C0">
      <w:pPr>
        <w:pStyle w:val="ListParagraph"/>
      </w:pPr>
      <w:r>
        <w:rPr>
          <w:noProof/>
        </w:rPr>
        <w:pict>
          <v:shape id="Text Box 9" o:spid="_x0000_s1027" type="#_x0000_t202" style="position:absolute;left:0;text-align:left;margin-left:36pt;margin-top:143.95pt;width:206pt;height:20.55pt;z-index:251664384;visibility:visible" wrapcoords="-79 0 -79 20800 21600 20800 21600 0 -7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" stroked="f">
            <v:textbox style="mso-fit-shape-to-text:t" inset="0,0,0,0">
              <w:txbxContent>
                <w:p w:rsidR="00111C4B" w:rsidRDefault="00111C4B" w:rsidP="002715A2">
                  <w:pPr>
                    <w:pStyle w:val="Caption"/>
                    <w:rPr>
                      <w:noProof/>
                    </w:rPr>
                  </w:pPr>
                  <w:r>
                    <w:t xml:space="preserve">                                    Figure </w:t>
                  </w:r>
                  <w:fldSimple w:instr=" SEQ Figure \* ARABIC ">
                    <w:r>
                      <w:rPr>
                        <w:noProof/>
                      </w:rPr>
                      <w:t>6</w:t>
                    </w:r>
                  </w:fldSimple>
                </w:p>
              </w:txbxContent>
            </v:textbox>
            <w10:wrap type="tight"/>
          </v:shape>
        </w:pict>
      </w:r>
      <w:r w:rsidR="009D48C0">
        <w:rPr>
          <w:noProof/>
          <w:lang w:eastAsia="zh-TW"/>
        </w:rPr>
        <w:drawing>
          <wp:anchor distT="0" distB="0" distL="114300" distR="114300" simplePos="0" relativeHeight="251662336" behindDoc="0" locked="0" layoutInCell="1" allowOverlap="1">
            <wp:simplePos x="0" y="0"/>
            <wp:positionH relativeFrom="column">
              <wp:posOffset>457200</wp:posOffset>
            </wp:positionH>
            <wp:positionV relativeFrom="paragraph">
              <wp:posOffset>77470</wp:posOffset>
            </wp:positionV>
            <wp:extent cx="2616200" cy="1693545"/>
            <wp:effectExtent l="0" t="0" r="0" b="8255"/>
            <wp:wrapTight wrapText="bothSides">
              <wp:wrapPolygon edited="0">
                <wp:start x="0" y="0"/>
                <wp:lineTo x="0" y="21381"/>
                <wp:lineTo x="21390" y="21381"/>
                <wp:lineTo x="2139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16200" cy="1693545"/>
                    </a:xfrm>
                    <a:prstGeom prst="rect">
                      <a:avLst/>
                    </a:prstGeom>
                    <a:noFill/>
                    <a:ln>
                      <a:noFill/>
                    </a:ln>
                  </pic:spPr>
                </pic:pic>
              </a:graphicData>
            </a:graphic>
          </wp:anchor>
        </w:drawing>
      </w: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9D48C0" w:rsidRDefault="009D48C0" w:rsidP="009D48C0">
      <w:pPr>
        <w:pStyle w:val="ListParagraph"/>
      </w:pPr>
    </w:p>
    <w:p w:rsidR="002715A2" w:rsidRDefault="002715A2" w:rsidP="009D48C0">
      <w:pPr>
        <w:pStyle w:val="ListParagraph"/>
      </w:pPr>
    </w:p>
    <w:p w:rsidR="009D48C0" w:rsidRDefault="009D48C0" w:rsidP="009D48C0">
      <w:pPr>
        <w:pStyle w:val="ListParagraph"/>
        <w:numPr>
          <w:ilvl w:val="0"/>
          <w:numId w:val="6"/>
        </w:numPr>
      </w:pPr>
      <w:r>
        <w:t>Enter the number of vertices in the graph</w:t>
      </w:r>
      <w:r w:rsidR="002715A2">
        <w:t>:4</w:t>
      </w:r>
    </w:p>
    <w:p w:rsidR="009D48C0" w:rsidRDefault="009D48C0" w:rsidP="009D48C0">
      <w:pPr>
        <w:pStyle w:val="ListParagraph"/>
        <w:numPr>
          <w:ilvl w:val="0"/>
          <w:numId w:val="6"/>
        </w:numPr>
      </w:pPr>
      <w:r>
        <w:t>Enter demand of each node</w:t>
      </w:r>
    </w:p>
    <w:p w:rsidR="009D48C0" w:rsidRDefault="009D48C0" w:rsidP="009D48C0">
      <w:pPr>
        <w:pStyle w:val="ListParagraph"/>
        <w:numPr>
          <w:ilvl w:val="0"/>
          <w:numId w:val="6"/>
        </w:numPr>
      </w:pPr>
      <w:r>
        <w:t>Enter number of neighbors of vertex0,1,…..</w:t>
      </w:r>
    </w:p>
    <w:p w:rsidR="009D48C0" w:rsidRDefault="009D48C0" w:rsidP="009D48C0">
      <w:pPr>
        <w:pStyle w:val="ListParagraph"/>
        <w:ind w:left="1800"/>
      </w:pPr>
      <w:r>
        <w:t>-Enter name, demand, lower bound, capacity about the neighbors(Those numbers are separated by a space.)</w:t>
      </w:r>
    </w:p>
    <w:p w:rsidR="009D48C0" w:rsidRDefault="009D48C0" w:rsidP="009D48C0">
      <w:pPr>
        <w:ind w:firstLine="720"/>
      </w:pPr>
      <w:r>
        <w:t xml:space="preserve">For example, we want to enter the information for </w:t>
      </w:r>
      <w:del w:id="14" w:author="Brian" w:date="2013-04-30T17:44:00Z">
        <w:r w:rsidDel="00C03885">
          <w:delText xml:space="preserve"> </w:delText>
        </w:r>
      </w:del>
      <w:r>
        <w:t>node 0.</w:t>
      </w:r>
    </w:p>
    <w:p w:rsidR="009D48C0" w:rsidRDefault="009D48C0" w:rsidP="002715A2">
      <w:pPr>
        <w:ind w:left="720"/>
      </w:pPr>
      <w:r>
        <w:t xml:space="preserve">The number of its neighbors is 3. </w:t>
      </w:r>
      <w:ins w:id="15" w:author="Brian" w:date="2013-04-30T17:44:00Z">
        <w:r w:rsidR="00C03885">
          <w:rPr>
            <w:rFonts w:eastAsia="新細明體"/>
            <w:lang w:eastAsia="zh-TW"/>
          </w:rPr>
          <w:t>F</w:t>
        </w:r>
        <w:r w:rsidR="00C03885">
          <w:rPr>
            <w:rFonts w:eastAsia="新細明體" w:hint="eastAsia"/>
            <w:lang w:eastAsia="zh-TW"/>
          </w:rPr>
          <w:t xml:space="preserve">or </w:t>
        </w:r>
      </w:ins>
      <w:del w:id="16" w:author="Brian" w:date="2013-04-30T17:44:00Z">
        <w:r w:rsidDel="00C03885">
          <w:delText>N</w:delText>
        </w:r>
      </w:del>
      <w:ins w:id="17" w:author="Brian" w:date="2013-04-30T17:44:00Z">
        <w:r w:rsidR="00C03885">
          <w:rPr>
            <w:rFonts w:eastAsia="新細明體" w:hint="eastAsia"/>
            <w:lang w:eastAsia="zh-TW"/>
          </w:rPr>
          <w:t>n</w:t>
        </w:r>
      </w:ins>
      <w:r>
        <w:t>eighbor node1 with demand -4, lower bound 1, capacity 2</w:t>
      </w:r>
      <w:ins w:id="18" w:author="Brian" w:date="2013-04-30T17:44:00Z">
        <w:r w:rsidR="00095CCF">
          <w:rPr>
            <w:rFonts w:eastAsia="新細明體" w:hint="eastAsia"/>
            <w:lang w:eastAsia="zh-TW"/>
          </w:rPr>
          <w:t>,</w:t>
        </w:r>
      </w:ins>
      <w:del w:id="19" w:author="Brian" w:date="2013-04-30T17:44:00Z">
        <w:r w:rsidDel="00095CCF">
          <w:delText>.</w:delText>
        </w:r>
      </w:del>
      <w:r>
        <w:t xml:space="preserve"> </w:t>
      </w:r>
      <w:del w:id="20" w:author="Brian" w:date="2013-04-30T17:44:00Z">
        <w:r w:rsidDel="00095CCF">
          <w:delText>W</w:delText>
        </w:r>
      </w:del>
      <w:ins w:id="21" w:author="Brian" w:date="2013-04-30T17:44:00Z">
        <w:r w:rsidR="00095CCF">
          <w:rPr>
            <w:rFonts w:eastAsia="新細明體" w:hint="eastAsia"/>
            <w:lang w:eastAsia="zh-TW"/>
          </w:rPr>
          <w:t>w</w:t>
        </w:r>
      </w:ins>
      <w:r>
        <w:t xml:space="preserve">e </w:t>
      </w:r>
      <w:del w:id="22" w:author="Brian" w:date="2013-04-30T17:44:00Z">
        <w:r w:rsidDel="00095CCF">
          <w:delText xml:space="preserve">will </w:delText>
        </w:r>
      </w:del>
      <w:r>
        <w:t xml:space="preserve">enter </w:t>
      </w:r>
      <w:del w:id="23" w:author="Brian" w:date="2013-04-30T17:44:00Z">
        <w:r w:rsidDel="00095CCF">
          <w:delText xml:space="preserve">this </w:delText>
        </w:r>
      </w:del>
      <w:r>
        <w:t xml:space="preserve">“1 -4 1 2”. In the same way, </w:t>
      </w:r>
      <w:ins w:id="24" w:author="Brian" w:date="2013-04-30T17:44:00Z">
        <w:r w:rsidR="00F817B1">
          <w:rPr>
            <w:rFonts w:eastAsia="新細明體" w:hint="eastAsia"/>
            <w:lang w:eastAsia="zh-TW"/>
          </w:rPr>
          <w:t xml:space="preserve">the input for </w:t>
        </w:r>
      </w:ins>
      <w:r>
        <w:t xml:space="preserve">neighbor node2 will be </w:t>
      </w:r>
      <w:r w:rsidR="002715A2">
        <w:t>“2 6 2 3”…etc</w:t>
      </w:r>
    </w:p>
    <w:p w:rsidR="009D48C0" w:rsidRDefault="009D48C0" w:rsidP="009D48C0">
      <w:pPr>
        <w:pStyle w:val="ListParagraph"/>
        <w:ind w:left="1800"/>
      </w:pPr>
    </w:p>
    <w:p w:rsidR="009D48C0" w:rsidRDefault="009D48C0" w:rsidP="002715A2">
      <w:pPr>
        <w:pStyle w:val="ListParagraph"/>
      </w:pPr>
    </w:p>
    <w:p w:rsidR="002715A2" w:rsidRDefault="002715A2" w:rsidP="002715A2">
      <w:pPr>
        <w:pStyle w:val="ListParagraph"/>
        <w:numPr>
          <w:ilvl w:val="0"/>
          <w:numId w:val="1"/>
        </w:numPr>
      </w:pPr>
      <w:r>
        <w:t>Examples and outputs:</w:t>
      </w:r>
    </w:p>
    <w:p w:rsidR="00FE5B90" w:rsidRDefault="00FE5B90" w:rsidP="00FE5B90">
      <w:pPr>
        <w:pStyle w:val="ListParagraph"/>
      </w:pPr>
      <w:r>
        <w:t>We will output the new graph which is after step 3 if the sum of demands equals zero first, then tell user the result. (The demand of source and sink node won’t be used, so we didn’t initialize it. It’s normal to be a weird value)</w:t>
      </w:r>
    </w:p>
    <w:p w:rsidR="00FE5B90" w:rsidRDefault="00FE5B90" w:rsidP="00FE5B90">
      <w:pPr>
        <w:pStyle w:val="ListParagraph"/>
      </w:pPr>
    </w:p>
    <w:p w:rsidR="002715A2" w:rsidRDefault="002715A2" w:rsidP="002715A2">
      <w:pPr>
        <w:pStyle w:val="ListParagraph"/>
      </w:pPr>
      <w:r>
        <w:t>Example 1: (Figure 6)</w:t>
      </w:r>
    </w:p>
    <w:p w:rsidR="002715A2" w:rsidRDefault="00FE5B90" w:rsidP="002715A2">
      <w:pPr>
        <w:pStyle w:val="ListParagraph"/>
      </w:pPr>
      <w:r>
        <w:t xml:space="preserve">The result is </w:t>
      </w:r>
      <w:r w:rsidR="002715A2">
        <w:t xml:space="preserve"> “Circulation for this graph is not feasible because the sum of demands is not zero”.</w:t>
      </w:r>
    </w:p>
    <w:p w:rsidR="002715A2" w:rsidRDefault="002715A2" w:rsidP="002715A2">
      <w:pPr>
        <w:pStyle w:val="ListParagraph"/>
      </w:pPr>
    </w:p>
    <w:p w:rsidR="002715A2" w:rsidRDefault="002715A2" w:rsidP="002715A2">
      <w:pPr>
        <w:pStyle w:val="ListParagraph"/>
      </w:pPr>
      <w:r>
        <w:t>Example 2:</w:t>
      </w:r>
    </w:p>
    <w:p w:rsidR="00FE5B90" w:rsidRDefault="00FE5B90" w:rsidP="00FE5B90">
      <w:pPr>
        <w:pStyle w:val="ListParagraph"/>
        <w:keepNext/>
      </w:pPr>
      <w:r>
        <w:rPr>
          <w:noProof/>
          <w:lang w:eastAsia="zh-TW"/>
        </w:rPr>
        <w:drawing>
          <wp:inline distT="0" distB="0" distL="0" distR="0">
            <wp:extent cx="2768600" cy="19983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768600" cy="1998345"/>
                    </a:xfrm>
                    <a:prstGeom prst="rect">
                      <a:avLst/>
                    </a:prstGeom>
                    <a:noFill/>
                    <a:ln>
                      <a:noFill/>
                    </a:ln>
                  </pic:spPr>
                </pic:pic>
              </a:graphicData>
            </a:graphic>
          </wp:inline>
        </w:drawing>
      </w:r>
    </w:p>
    <w:p w:rsidR="002715A2" w:rsidRDefault="00FE5B90" w:rsidP="00FE5B90">
      <w:pPr>
        <w:pStyle w:val="Caption"/>
        <w:jc w:val="center"/>
      </w:pPr>
      <w:r>
        <w:t xml:space="preserve">Figure </w:t>
      </w:r>
      <w:r w:rsidR="00130D86">
        <w:fldChar w:fldCharType="begin"/>
      </w:r>
      <w:r w:rsidR="00C606FD">
        <w:instrText xml:space="preserve"> SEQ Figure \* ARABIC </w:instrText>
      </w:r>
      <w:r w:rsidR="00130D86">
        <w:fldChar w:fldCharType="separate"/>
      </w:r>
      <w:r w:rsidR="00111C4B">
        <w:rPr>
          <w:noProof/>
        </w:rPr>
        <w:t>7</w:t>
      </w:r>
      <w:r w:rsidR="00130D86">
        <w:rPr>
          <w:noProof/>
        </w:rPr>
        <w:fldChar w:fldCharType="end"/>
      </w:r>
    </w:p>
    <w:p w:rsidR="00FE5B90" w:rsidRDefault="00FE5B90" w:rsidP="002715A2">
      <w:pPr>
        <w:pStyle w:val="ListParagraph"/>
      </w:pPr>
      <w:r>
        <w:t>In this case, result will be “</w:t>
      </w:r>
      <w:r w:rsidRPr="00FE5B90">
        <w:t>Positive demand value is not equal to maxflow, this graph is not feasib</w:t>
      </w:r>
      <w:r>
        <w:t>le</w:t>
      </w:r>
      <w:del w:id="25" w:author="Brian" w:date="2013-04-30T17:43:00Z">
        <w:r w:rsidDel="008C74C2">
          <w:delText>.</w:delText>
        </w:r>
      </w:del>
      <w:r>
        <w:t>”.</w:t>
      </w:r>
    </w:p>
    <w:p w:rsidR="002715A2" w:rsidRDefault="002715A2" w:rsidP="002715A2">
      <w:pPr>
        <w:pStyle w:val="ListParagraph"/>
      </w:pPr>
    </w:p>
    <w:p w:rsidR="001A125D" w:rsidRDefault="002715A2" w:rsidP="002715A2">
      <w:pPr>
        <w:pStyle w:val="ListParagraph"/>
      </w:pPr>
      <w:r>
        <w:t>Example 3</w:t>
      </w:r>
      <w:r w:rsidR="00C606FD">
        <w:t>: (Changed f</w:t>
      </w:r>
      <w:bookmarkStart w:id="26" w:name="_GoBack"/>
      <w:bookmarkEnd w:id="26"/>
      <w:r w:rsidR="001A125D">
        <w:t>rom lecture notes)</w:t>
      </w:r>
      <w:r w:rsidR="001A125D">
        <w:rPr>
          <w:noProof/>
        </w:rPr>
        <w:t xml:space="preserve"> </w:t>
      </w:r>
    </w:p>
    <w:p w:rsidR="00111C4B" w:rsidRDefault="00111C4B" w:rsidP="00111C4B">
      <w:pPr>
        <w:keepNext/>
        <w:ind w:left="720"/>
      </w:pPr>
      <w:r>
        <w:rPr>
          <w:noProof/>
          <w:lang w:eastAsia="zh-TW"/>
        </w:rPr>
        <w:drawing>
          <wp:inline distT="0" distB="0" distL="0" distR="0">
            <wp:extent cx="5486400" cy="1778902"/>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778902"/>
                    </a:xfrm>
                    <a:prstGeom prst="rect">
                      <a:avLst/>
                    </a:prstGeom>
                    <a:noFill/>
                    <a:ln>
                      <a:noFill/>
                    </a:ln>
                  </pic:spPr>
                </pic:pic>
              </a:graphicData>
            </a:graphic>
          </wp:inline>
        </w:drawing>
      </w:r>
    </w:p>
    <w:p w:rsidR="002715A2" w:rsidRDefault="00111C4B" w:rsidP="00111C4B">
      <w:pPr>
        <w:pStyle w:val="Caption"/>
        <w:jc w:val="center"/>
      </w:pPr>
      <w:r>
        <w:t xml:space="preserve">Figure </w:t>
      </w:r>
      <w:r w:rsidR="00130D86">
        <w:fldChar w:fldCharType="begin"/>
      </w:r>
      <w:r w:rsidR="00C606FD">
        <w:instrText xml:space="preserve"> SEQ Figure \* ARABIC </w:instrText>
      </w:r>
      <w:r w:rsidR="00130D86">
        <w:fldChar w:fldCharType="separate"/>
      </w:r>
      <w:r>
        <w:rPr>
          <w:noProof/>
        </w:rPr>
        <w:t>8</w:t>
      </w:r>
      <w:r w:rsidR="00130D86">
        <w:rPr>
          <w:noProof/>
        </w:rPr>
        <w:fldChar w:fldCharType="end"/>
      </w:r>
    </w:p>
    <w:p w:rsidR="00111C4B" w:rsidRPr="00111C4B" w:rsidRDefault="00111C4B" w:rsidP="00426E20">
      <w:pPr>
        <w:ind w:left="360"/>
      </w:pPr>
      <w:r>
        <w:t>The result will be “</w:t>
      </w:r>
      <w:r w:rsidRPr="00111C4B">
        <w:t>Positive demand value is equal to maxflow, this graph is feasible</w:t>
      </w:r>
      <w:del w:id="27" w:author="Brian" w:date="2013-04-30T17:43:00Z">
        <w:r w:rsidRPr="00111C4B" w:rsidDel="00CB3D73">
          <w:delText>.</w:delText>
        </w:r>
      </w:del>
      <w:r>
        <w:t xml:space="preserve">”. </w:t>
      </w:r>
      <w:r w:rsidR="00426E20">
        <w:t xml:space="preserve">We will also print out the </w:t>
      </w:r>
      <w:del w:id="28" w:author="Brian" w:date="2013-04-30T17:43:00Z">
        <w:r w:rsidR="00426E20" w:rsidDel="003E52EC">
          <w:delText xml:space="preserve">the </w:delText>
        </w:r>
      </w:del>
      <w:r w:rsidR="00426E20">
        <w:t xml:space="preserve">process of finding maximal flow and how the flow goes corresponding </w:t>
      </w:r>
      <w:ins w:id="29" w:author="Brian" w:date="2013-04-30T17:43:00Z">
        <w:r w:rsidR="00CB3D73">
          <w:rPr>
            <w:rFonts w:eastAsia="新細明體" w:hint="eastAsia"/>
            <w:lang w:eastAsia="zh-TW"/>
          </w:rPr>
          <w:t xml:space="preserve">to </w:t>
        </w:r>
      </w:ins>
      <w:r w:rsidR="00426E20">
        <w:t>the new graph after step3. We put the input and output detail in the appendix.</w:t>
      </w:r>
    </w:p>
    <w:p w:rsidR="00111C4B" w:rsidRDefault="00111C4B" w:rsidP="002715A2">
      <w:pPr>
        <w:ind w:left="720"/>
      </w:pPr>
    </w:p>
    <w:p w:rsidR="00426E20" w:rsidRDefault="002715A2" w:rsidP="00426E20">
      <w:pPr>
        <w:pStyle w:val="ListParagraph"/>
        <w:numPr>
          <w:ilvl w:val="0"/>
          <w:numId w:val="1"/>
        </w:numPr>
      </w:pPr>
      <w:r>
        <w:rPr>
          <w:rFonts w:ascii="新細明體" w:eastAsia="新細明體" w:hAnsi="新細明體" w:cs="新細明體"/>
          <w:lang w:eastAsia="zh-TW"/>
        </w:rPr>
        <w:t>Reference:</w:t>
      </w:r>
    </w:p>
    <w:p w:rsidR="00426E20" w:rsidRDefault="00426E20" w:rsidP="00426E20">
      <w:pPr>
        <w:pStyle w:val="ListParagraph"/>
        <w:numPr>
          <w:ilvl w:val="1"/>
          <w:numId w:val="1"/>
        </w:numPr>
      </w:pPr>
      <w:r>
        <w:t>[B609 Lecture notes] Lecture 4 flow by professor Haixu Tang.</w:t>
      </w:r>
    </w:p>
    <w:p w:rsidR="00426E20" w:rsidRPr="002715A2" w:rsidRDefault="00426E20" w:rsidP="00426E20">
      <w:pPr>
        <w:pStyle w:val="ListParagraph"/>
        <w:numPr>
          <w:ilvl w:val="1"/>
          <w:numId w:val="1"/>
        </w:numPr>
      </w:pPr>
      <w:r>
        <w:t>[Algorithm Design] Chapter 7 Network Flow by Jon KleinBerg and Eva Tardos.</w:t>
      </w:r>
    </w:p>
    <w:p w:rsidR="002715A2" w:rsidRPr="002715A2" w:rsidRDefault="002715A2" w:rsidP="002715A2">
      <w:pPr>
        <w:pStyle w:val="ListParagraph"/>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426E20" w:rsidRDefault="00426E20" w:rsidP="00FE5B90">
      <w:pPr>
        <w:rPr>
          <w:rFonts w:ascii="新細明體" w:eastAsia="新細明體" w:hAnsi="新細明體" w:cs="新細明體"/>
          <w:lang w:eastAsia="zh-TW"/>
        </w:rPr>
      </w:pPr>
    </w:p>
    <w:p w:rsidR="00FE5B90" w:rsidRDefault="00FE5B90" w:rsidP="00FE5B90">
      <w:pPr>
        <w:rPr>
          <w:rFonts w:ascii="新細明體" w:eastAsia="新細明體" w:hAnsi="新細明體" w:cs="新細明體"/>
          <w:lang w:eastAsia="zh-TW"/>
        </w:rPr>
      </w:pPr>
    </w:p>
    <w:p w:rsidR="002715A2" w:rsidRPr="00426E20" w:rsidRDefault="00FE5B90" w:rsidP="00FE5B90">
      <w:pPr>
        <w:jc w:val="center"/>
        <w:rPr>
          <w:rFonts w:ascii="新細明體" w:eastAsia="新細明體" w:hAnsi="新細明體" w:cs="新細明體"/>
          <w:sz w:val="36"/>
          <w:szCs w:val="36"/>
          <w:lang w:eastAsia="zh-TW"/>
        </w:rPr>
      </w:pPr>
      <w:r w:rsidRPr="00426E20">
        <w:rPr>
          <w:rFonts w:ascii="新細明體" w:eastAsia="新細明體" w:hAnsi="新細明體" w:cs="新細明體"/>
          <w:sz w:val="36"/>
          <w:szCs w:val="36"/>
          <w:lang w:eastAsia="zh-TW"/>
        </w:rPr>
        <w:t xml:space="preserve">Appendix: Whole input and output for figure </w:t>
      </w:r>
      <w:r w:rsidR="001A125D" w:rsidRPr="00426E20">
        <w:rPr>
          <w:rFonts w:ascii="新細明體" w:eastAsia="新細明體" w:hAnsi="新細明體" w:cs="新細明體"/>
          <w:sz w:val="36"/>
          <w:szCs w:val="36"/>
          <w:lang w:eastAsia="zh-TW"/>
        </w:rPr>
        <w:t>8</w:t>
      </w:r>
    </w:p>
    <w:p w:rsidR="00426E20" w:rsidRDefault="00426E20" w:rsidP="00426E20">
      <w:pPr>
        <w:rPr>
          <w:rFonts w:ascii="新細明體" w:eastAsia="新細明體" w:hAnsi="新細明體" w:cs="新細明體"/>
          <w:lang w:eastAsia="zh-TW"/>
        </w:rPr>
      </w:pPr>
    </w:p>
    <w:p w:rsidR="00426E20" w:rsidRDefault="00426E20" w:rsidP="00426E20">
      <w:pPr>
        <w:pStyle w:val="ListParagraph"/>
      </w:pPr>
      <w:r>
        <w:t>Please enter how many vertices in your graph:</w:t>
      </w:r>
    </w:p>
    <w:p w:rsidR="00426E20" w:rsidRDefault="00426E20" w:rsidP="00426E20">
      <w:pPr>
        <w:pStyle w:val="ListParagraph"/>
      </w:pPr>
      <w:r>
        <w:t>6</w:t>
      </w:r>
    </w:p>
    <w:p w:rsidR="00426E20" w:rsidRDefault="00426E20" w:rsidP="00426E20">
      <w:pPr>
        <w:pStyle w:val="ListParagraph"/>
      </w:pPr>
      <w:r>
        <w:t>You have 6 vertices</w:t>
      </w:r>
    </w:p>
    <w:p w:rsidR="00426E20" w:rsidRDefault="00426E20" w:rsidP="00426E20">
      <w:pPr>
        <w:pStyle w:val="ListParagraph"/>
      </w:pPr>
      <w:r>
        <w:t>Please enter demand of vertex0</w:t>
      </w:r>
    </w:p>
    <w:p w:rsidR="00426E20" w:rsidRDefault="00426E20" w:rsidP="00426E20">
      <w:pPr>
        <w:pStyle w:val="ListParagraph"/>
      </w:pPr>
      <w:r>
        <w:t>-7</w:t>
      </w:r>
    </w:p>
    <w:p w:rsidR="00426E20" w:rsidRDefault="00426E20" w:rsidP="00426E20">
      <w:pPr>
        <w:pStyle w:val="ListParagraph"/>
      </w:pPr>
      <w:r>
        <w:t>Please enter demand of vertex1</w:t>
      </w:r>
    </w:p>
    <w:p w:rsidR="00426E20" w:rsidRDefault="00426E20" w:rsidP="00426E20">
      <w:pPr>
        <w:pStyle w:val="ListParagraph"/>
      </w:pPr>
      <w:r>
        <w:t>-8</w:t>
      </w:r>
    </w:p>
    <w:p w:rsidR="00426E20" w:rsidRDefault="00426E20" w:rsidP="00426E20">
      <w:pPr>
        <w:pStyle w:val="ListParagraph"/>
      </w:pPr>
      <w:r>
        <w:t>Please enter demand of vertex2</w:t>
      </w:r>
    </w:p>
    <w:p w:rsidR="00426E20" w:rsidRDefault="00426E20" w:rsidP="00426E20">
      <w:pPr>
        <w:pStyle w:val="ListParagraph"/>
      </w:pPr>
      <w:r>
        <w:t>10</w:t>
      </w:r>
    </w:p>
    <w:p w:rsidR="00426E20" w:rsidRDefault="00426E20" w:rsidP="00426E20">
      <w:pPr>
        <w:pStyle w:val="ListParagraph"/>
      </w:pPr>
      <w:r>
        <w:t>Please enter demand of vertex3</w:t>
      </w:r>
    </w:p>
    <w:p w:rsidR="00426E20" w:rsidRDefault="00426E20" w:rsidP="00426E20">
      <w:pPr>
        <w:pStyle w:val="ListParagraph"/>
      </w:pPr>
      <w:r>
        <w:t>-6</w:t>
      </w:r>
    </w:p>
    <w:p w:rsidR="00426E20" w:rsidRDefault="00426E20" w:rsidP="00426E20">
      <w:pPr>
        <w:pStyle w:val="ListParagraph"/>
      </w:pPr>
      <w:r>
        <w:t>Please enter demand of vertex4</w:t>
      </w:r>
    </w:p>
    <w:p w:rsidR="00426E20" w:rsidRDefault="00426E20" w:rsidP="00426E20">
      <w:pPr>
        <w:pStyle w:val="ListParagraph"/>
      </w:pPr>
      <w:r>
        <w:t>0</w:t>
      </w:r>
    </w:p>
    <w:p w:rsidR="00426E20" w:rsidRDefault="00426E20" w:rsidP="00426E20">
      <w:pPr>
        <w:pStyle w:val="ListParagraph"/>
      </w:pPr>
      <w:r>
        <w:t>Please enter demand of vertex5</w:t>
      </w:r>
    </w:p>
    <w:p w:rsidR="00426E20" w:rsidRDefault="00426E20" w:rsidP="00426E20">
      <w:pPr>
        <w:pStyle w:val="ListParagraph"/>
      </w:pPr>
      <w:r>
        <w:t>11</w:t>
      </w:r>
    </w:p>
    <w:p w:rsidR="00426E20" w:rsidRDefault="00426E20" w:rsidP="00426E20">
      <w:pPr>
        <w:pStyle w:val="ListParagraph"/>
      </w:pPr>
      <w:r>
        <w:t>Please enter the number of neighbors of vertex 0</w:t>
      </w:r>
    </w:p>
    <w:p w:rsidR="00426E20" w:rsidRDefault="00426E20" w:rsidP="00426E20">
      <w:pPr>
        <w:pStyle w:val="ListParagraph"/>
      </w:pPr>
      <w:r>
        <w:t>2</w:t>
      </w:r>
    </w:p>
    <w:p w:rsidR="00426E20" w:rsidRDefault="00426E20" w:rsidP="00426E20">
      <w:pPr>
        <w:pStyle w:val="ListParagraph"/>
      </w:pPr>
      <w:r>
        <w:t>Please enter following information about the neighbor of vertext0</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1 -8 3 10</w:t>
      </w:r>
    </w:p>
    <w:p w:rsidR="00426E20" w:rsidRDefault="00426E20" w:rsidP="00426E20">
      <w:pPr>
        <w:pStyle w:val="ListParagraph"/>
      </w:pPr>
      <w:r>
        <w:t>name:1, demand:-8, lowerbound:3, capacity:10</w:t>
      </w:r>
    </w:p>
    <w:p w:rsidR="00426E20" w:rsidRDefault="00426E20" w:rsidP="00426E20">
      <w:pPr>
        <w:pStyle w:val="ListParagraph"/>
      </w:pPr>
      <w:r>
        <w:t>Please enter following information about the neighbor of vertext0</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2 10 1 3</w:t>
      </w:r>
    </w:p>
    <w:p w:rsidR="00426E20" w:rsidRDefault="00426E20" w:rsidP="00426E20">
      <w:pPr>
        <w:pStyle w:val="ListParagraph"/>
      </w:pPr>
      <w:r>
        <w:t>name:2, demand:10, lowerbound:1, capacity:3</w:t>
      </w:r>
    </w:p>
    <w:p w:rsidR="00426E20" w:rsidRDefault="00426E20" w:rsidP="00426E20">
      <w:pPr>
        <w:pStyle w:val="ListParagraph"/>
      </w:pPr>
      <w:r>
        <w:t>Please enter the number of neighbors of vertex 1</w:t>
      </w:r>
    </w:p>
    <w:p w:rsidR="00426E20" w:rsidRDefault="00426E20" w:rsidP="00426E20">
      <w:pPr>
        <w:pStyle w:val="ListParagraph"/>
      </w:pPr>
      <w:r>
        <w:t>2</w:t>
      </w:r>
    </w:p>
    <w:p w:rsidR="00426E20" w:rsidRDefault="00426E20" w:rsidP="00426E20">
      <w:pPr>
        <w:pStyle w:val="ListParagraph"/>
      </w:pPr>
      <w:r>
        <w:t>Please enter following information about the neighbor of vertext1</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4 0 5 7</w:t>
      </w:r>
    </w:p>
    <w:p w:rsidR="00426E20" w:rsidRDefault="00426E20" w:rsidP="00426E20">
      <w:pPr>
        <w:pStyle w:val="ListParagraph"/>
      </w:pPr>
      <w:r>
        <w:t>name:4, demand:0, lowerbound:5, capacity:7</w:t>
      </w:r>
    </w:p>
    <w:p w:rsidR="00426E20" w:rsidRDefault="00426E20" w:rsidP="00426E20">
      <w:pPr>
        <w:pStyle w:val="ListParagraph"/>
      </w:pPr>
      <w:r>
        <w:t>Please enter following information about the neighbor of vertext1</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2 10 2 6</w:t>
      </w:r>
    </w:p>
    <w:p w:rsidR="00426E20" w:rsidRDefault="00426E20" w:rsidP="00426E20">
      <w:pPr>
        <w:pStyle w:val="ListParagraph"/>
      </w:pPr>
      <w:r>
        <w:t>name:2, demand:10, lowerbound:2, capacity:6</w:t>
      </w:r>
    </w:p>
    <w:p w:rsidR="00426E20" w:rsidRDefault="00426E20" w:rsidP="00426E20">
      <w:pPr>
        <w:pStyle w:val="ListParagraph"/>
      </w:pPr>
      <w:r>
        <w:t>Please enter the number of neighbors of vertex 2</w:t>
      </w:r>
    </w:p>
    <w:p w:rsidR="00426E20" w:rsidRDefault="00426E20" w:rsidP="00426E20">
      <w:pPr>
        <w:pStyle w:val="ListParagraph"/>
      </w:pPr>
      <w:r>
        <w:t>0</w:t>
      </w:r>
    </w:p>
    <w:p w:rsidR="00426E20" w:rsidRDefault="00426E20" w:rsidP="00426E20">
      <w:pPr>
        <w:pStyle w:val="ListParagraph"/>
      </w:pPr>
      <w:r>
        <w:t>Please enter the number of neighbors of vertex 3</w:t>
      </w:r>
    </w:p>
    <w:p w:rsidR="00426E20" w:rsidRDefault="00426E20" w:rsidP="00426E20">
      <w:pPr>
        <w:pStyle w:val="ListParagraph"/>
      </w:pPr>
      <w:r>
        <w:t>2</w:t>
      </w:r>
    </w:p>
    <w:p w:rsidR="00426E20" w:rsidRDefault="00426E20" w:rsidP="00426E20">
      <w:pPr>
        <w:pStyle w:val="ListParagraph"/>
      </w:pPr>
      <w:r>
        <w:t>Please enter following information about the neighbor of vertext3</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2 10 1 7</w:t>
      </w:r>
    </w:p>
    <w:p w:rsidR="00426E20" w:rsidRDefault="00426E20" w:rsidP="00426E20">
      <w:pPr>
        <w:pStyle w:val="ListParagraph"/>
      </w:pPr>
      <w:r>
        <w:t>name:2, demand:10, lowerbound:1, capacity:7</w:t>
      </w:r>
    </w:p>
    <w:p w:rsidR="00426E20" w:rsidRDefault="00426E20" w:rsidP="00426E20">
      <w:pPr>
        <w:pStyle w:val="ListParagraph"/>
      </w:pPr>
      <w:r>
        <w:t>Please enter following information about the neighbor of vertext3</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5 11 2 9</w:t>
      </w:r>
    </w:p>
    <w:p w:rsidR="00426E20" w:rsidRDefault="00426E20" w:rsidP="00426E20">
      <w:pPr>
        <w:pStyle w:val="ListParagraph"/>
      </w:pPr>
      <w:r>
        <w:t>name:5, demand:11, lowerbound:2, capacity:9</w:t>
      </w:r>
    </w:p>
    <w:p w:rsidR="00426E20" w:rsidRDefault="00426E20" w:rsidP="00426E20">
      <w:pPr>
        <w:pStyle w:val="ListParagraph"/>
      </w:pPr>
      <w:r>
        <w:t>Please enter the number of neighbors of vertex 4</w:t>
      </w:r>
    </w:p>
    <w:p w:rsidR="00426E20" w:rsidRDefault="00426E20" w:rsidP="00426E20">
      <w:pPr>
        <w:pStyle w:val="ListParagraph"/>
      </w:pPr>
      <w:r>
        <w:t>2</w:t>
      </w:r>
    </w:p>
    <w:p w:rsidR="00426E20" w:rsidRDefault="00426E20" w:rsidP="00426E20">
      <w:pPr>
        <w:pStyle w:val="ListParagraph"/>
      </w:pPr>
      <w:r>
        <w:t>Please enter following information about the neighbor of vertext4</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3 -6 1 4</w:t>
      </w:r>
    </w:p>
    <w:p w:rsidR="00426E20" w:rsidRDefault="00426E20" w:rsidP="00426E20">
      <w:pPr>
        <w:pStyle w:val="ListParagraph"/>
      </w:pPr>
      <w:r>
        <w:t>name:3, demand:-6, lowerbound:1, capacity:4</w:t>
      </w:r>
    </w:p>
    <w:p w:rsidR="00426E20" w:rsidRDefault="00426E20" w:rsidP="00426E20">
      <w:pPr>
        <w:pStyle w:val="ListParagraph"/>
      </w:pPr>
      <w:r>
        <w:t>Please enter following information about the neighbor of vertext4</w:t>
      </w:r>
    </w:p>
    <w:p w:rsidR="00426E20" w:rsidRDefault="00426E20" w:rsidP="00426E20">
      <w:pPr>
        <w:pStyle w:val="ListParagraph"/>
      </w:pPr>
      <w:r>
        <w:t>Enter name, demand, lowerbound, capacity in order and separeated by one space</w:t>
      </w:r>
    </w:p>
    <w:p w:rsidR="00426E20" w:rsidRDefault="00426E20" w:rsidP="00426E20">
      <w:pPr>
        <w:pStyle w:val="ListParagraph"/>
      </w:pPr>
      <w:r>
        <w:t>5 11 3 4</w:t>
      </w:r>
    </w:p>
    <w:p w:rsidR="00426E20" w:rsidRDefault="00426E20" w:rsidP="00426E20">
      <w:pPr>
        <w:pStyle w:val="ListParagraph"/>
      </w:pPr>
      <w:r>
        <w:t>name:5, demand:11, lowerbound:3, capacity:4</w:t>
      </w:r>
    </w:p>
    <w:p w:rsidR="00426E20" w:rsidRDefault="00426E20" w:rsidP="00426E20">
      <w:pPr>
        <w:pStyle w:val="ListParagraph"/>
      </w:pPr>
      <w:r>
        <w:t>Please enter the number of neighbors of vertex 5</w:t>
      </w:r>
    </w:p>
    <w:p w:rsidR="00426E20" w:rsidRDefault="00426E20" w:rsidP="00426E20">
      <w:pPr>
        <w:pStyle w:val="ListParagraph"/>
      </w:pPr>
      <w:r>
        <w:t>0</w:t>
      </w:r>
    </w:p>
    <w:p w:rsidR="00426E20" w:rsidRDefault="00426E20" w:rsidP="00426E20">
      <w:pPr>
        <w:pStyle w:val="ListParagraph"/>
      </w:pPr>
      <w:r>
        <w:t>Sum of positive demand:12</w:t>
      </w:r>
    </w:p>
    <w:p w:rsidR="00426E20" w:rsidRDefault="00426E20" w:rsidP="00426E20">
      <w:pPr>
        <w:pStyle w:val="ListParagraph"/>
      </w:pPr>
      <w:r>
        <w:t>0: demand=-3</w:t>
      </w:r>
    </w:p>
    <w:p w:rsidR="00426E20" w:rsidRDefault="00426E20" w:rsidP="00426E20">
      <w:pPr>
        <w:pStyle w:val="ListParagraph"/>
      </w:pPr>
      <w:r>
        <w:t>i:0,name:1,demand:-11,lowerbound:3,capacity:7</w:t>
      </w:r>
    </w:p>
    <w:p w:rsidR="00426E20" w:rsidRDefault="00426E20" w:rsidP="00426E20">
      <w:pPr>
        <w:pStyle w:val="ListParagraph"/>
      </w:pPr>
      <w:r>
        <w:t>i:0,name:2,demand:9,lowerbound:1,capacity:2</w:t>
      </w:r>
    </w:p>
    <w:p w:rsidR="00426E20" w:rsidRDefault="00426E20" w:rsidP="00426E20">
      <w:pPr>
        <w:pStyle w:val="ListParagraph"/>
      </w:pPr>
      <w:r>
        <w:t>1: demand=-4</w:t>
      </w:r>
    </w:p>
    <w:p w:rsidR="00426E20" w:rsidRDefault="00426E20" w:rsidP="00426E20">
      <w:pPr>
        <w:pStyle w:val="ListParagraph"/>
      </w:pPr>
      <w:r>
        <w:t>i:1,name:4,demand:-5,lowerbound:5,capacity:2</w:t>
      </w:r>
    </w:p>
    <w:p w:rsidR="00426E20" w:rsidRDefault="00426E20" w:rsidP="00426E20">
      <w:pPr>
        <w:pStyle w:val="ListParagraph"/>
      </w:pPr>
      <w:r>
        <w:t>i:1,name:2,demand:8,lowerbound:2,capacity:4</w:t>
      </w:r>
    </w:p>
    <w:p w:rsidR="00426E20" w:rsidRDefault="00426E20" w:rsidP="00426E20">
      <w:pPr>
        <w:pStyle w:val="ListParagraph"/>
      </w:pPr>
      <w:r>
        <w:t>2: demand=6</w:t>
      </w:r>
    </w:p>
    <w:p w:rsidR="00426E20" w:rsidRDefault="00426E20" w:rsidP="00426E20">
      <w:pPr>
        <w:pStyle w:val="ListParagraph"/>
      </w:pPr>
      <w:r>
        <w:t>i:2,name:7,demand:0,lowerbound:0,capacity:6</w:t>
      </w:r>
    </w:p>
    <w:p w:rsidR="00426E20" w:rsidRDefault="00426E20" w:rsidP="00426E20">
      <w:pPr>
        <w:pStyle w:val="ListParagraph"/>
      </w:pPr>
      <w:r>
        <w:t>3: demand=-4</w:t>
      </w:r>
    </w:p>
    <w:p w:rsidR="00426E20" w:rsidRDefault="00426E20" w:rsidP="00426E20">
      <w:pPr>
        <w:pStyle w:val="ListParagraph"/>
      </w:pPr>
      <w:r>
        <w:t>i:3,name:2,demand:9,lowerbound:1,capacity:6</w:t>
      </w:r>
    </w:p>
    <w:p w:rsidR="00426E20" w:rsidRDefault="00426E20" w:rsidP="00426E20">
      <w:pPr>
        <w:pStyle w:val="ListParagraph"/>
      </w:pPr>
      <w:r>
        <w:t>i:3,name:5,demand:9,lowerbound:2,capacity:7</w:t>
      </w:r>
    </w:p>
    <w:p w:rsidR="00426E20" w:rsidRDefault="00426E20" w:rsidP="00426E20">
      <w:pPr>
        <w:pStyle w:val="ListParagraph"/>
      </w:pPr>
      <w:r>
        <w:t>4: demand=-1</w:t>
      </w:r>
    </w:p>
    <w:p w:rsidR="00426E20" w:rsidRDefault="00426E20" w:rsidP="00426E20">
      <w:pPr>
        <w:pStyle w:val="ListParagraph"/>
      </w:pPr>
      <w:r>
        <w:t>i:4,name:3,demand:-7,lowerbound:1,capacity:3</w:t>
      </w:r>
    </w:p>
    <w:p w:rsidR="00426E20" w:rsidRDefault="00426E20" w:rsidP="00426E20">
      <w:pPr>
        <w:pStyle w:val="ListParagraph"/>
      </w:pPr>
      <w:r>
        <w:t>i:4,name:5,demand:8,lowerbound:3,capacity:1</w:t>
      </w:r>
    </w:p>
    <w:p w:rsidR="00426E20" w:rsidRDefault="00426E20" w:rsidP="00426E20">
      <w:pPr>
        <w:pStyle w:val="ListParagraph"/>
      </w:pPr>
      <w:r>
        <w:t>5: demand=6</w:t>
      </w:r>
    </w:p>
    <w:p w:rsidR="00426E20" w:rsidRDefault="00426E20" w:rsidP="00426E20">
      <w:pPr>
        <w:pStyle w:val="ListParagraph"/>
      </w:pPr>
      <w:r>
        <w:t>i:5,name:7,demand:0,lowerbound:0,capacity:6</w:t>
      </w:r>
    </w:p>
    <w:p w:rsidR="00426E20" w:rsidRDefault="00426E20" w:rsidP="00426E20">
      <w:pPr>
        <w:pStyle w:val="ListParagraph"/>
      </w:pPr>
      <w:r>
        <w:t>6: demand=-774778415</w:t>
      </w:r>
    </w:p>
    <w:p w:rsidR="00426E20" w:rsidRDefault="00426E20" w:rsidP="00426E20">
      <w:pPr>
        <w:pStyle w:val="ListParagraph"/>
      </w:pPr>
      <w:r>
        <w:t>i:6,name:0,demand:-3,lowerbound:0,capacity:3</w:t>
      </w:r>
    </w:p>
    <w:p w:rsidR="00426E20" w:rsidRDefault="00426E20" w:rsidP="00426E20">
      <w:pPr>
        <w:pStyle w:val="ListParagraph"/>
      </w:pPr>
      <w:r>
        <w:t>i:6,name:1,demand:-4,lowerbound:0,capacity:4</w:t>
      </w:r>
    </w:p>
    <w:p w:rsidR="00426E20" w:rsidRDefault="00426E20" w:rsidP="00426E20">
      <w:pPr>
        <w:pStyle w:val="ListParagraph"/>
      </w:pPr>
      <w:r>
        <w:t>i:6,name:3,demand:-4,lowerbound:0,capacity:4</w:t>
      </w:r>
    </w:p>
    <w:p w:rsidR="00426E20" w:rsidRDefault="00426E20" w:rsidP="00426E20">
      <w:pPr>
        <w:pStyle w:val="ListParagraph"/>
      </w:pPr>
      <w:r>
        <w:t>i:6,name:4,demand:-1,lowerbound:0,capacity:1</w:t>
      </w:r>
    </w:p>
    <w:p w:rsidR="00426E20" w:rsidRDefault="00426E20" w:rsidP="00426E20">
      <w:pPr>
        <w:pStyle w:val="ListParagraph"/>
      </w:pPr>
      <w:r>
        <w:t>7: demand=-774778415</w:t>
      </w:r>
    </w:p>
    <w:p w:rsidR="00426E20" w:rsidRDefault="00426E20" w:rsidP="00426E20">
      <w:pPr>
        <w:pStyle w:val="ListParagraph"/>
      </w:pPr>
    </w:p>
    <w:p w:rsidR="00426E20" w:rsidRDefault="00426E20" w:rsidP="00426E20">
      <w:pPr>
        <w:pStyle w:val="ListParagraph"/>
      </w:pPr>
      <w:r>
        <w:t>Begin to calculate maxflow:</w:t>
      </w:r>
    </w:p>
    <w:p w:rsidR="00426E20" w:rsidRDefault="00426E20" w:rsidP="00426E20">
      <w:pPr>
        <w:pStyle w:val="ListParagraph"/>
      </w:pPr>
    </w:p>
    <w:p w:rsidR="00426E20" w:rsidRDefault="00426E20" w:rsidP="00426E20">
      <w:pPr>
        <w:pStyle w:val="ListParagraph"/>
      </w:pPr>
      <w:r>
        <w:t>Find a path: Source -&gt; 0 -&gt; 1 -&gt; 2 -&gt; Sink</w:t>
      </w:r>
    </w:p>
    <w:p w:rsidR="00426E20" w:rsidRDefault="00426E20" w:rsidP="00426E20">
      <w:pPr>
        <w:pStyle w:val="ListParagraph"/>
      </w:pPr>
      <w:r>
        <w:t>Bottleneck of this path: 3</w:t>
      </w:r>
    </w:p>
    <w:p w:rsidR="00426E20" w:rsidRDefault="00426E20" w:rsidP="00426E20">
      <w:pPr>
        <w:pStyle w:val="ListParagraph"/>
      </w:pPr>
    </w:p>
    <w:p w:rsidR="00426E20" w:rsidRDefault="00426E20" w:rsidP="00426E20">
      <w:pPr>
        <w:pStyle w:val="ListParagraph"/>
      </w:pPr>
      <w:r>
        <w:t>Find a path: Source -&gt; 1 -&gt; 0 -&gt; 2 -&gt; Sink</w:t>
      </w:r>
    </w:p>
    <w:p w:rsidR="00426E20" w:rsidRDefault="00426E20" w:rsidP="00426E20">
      <w:pPr>
        <w:pStyle w:val="ListParagraph"/>
      </w:pPr>
      <w:r>
        <w:t>Bottleneck of this path: 2</w:t>
      </w:r>
    </w:p>
    <w:p w:rsidR="00426E20" w:rsidRDefault="00426E20" w:rsidP="00426E20">
      <w:pPr>
        <w:pStyle w:val="ListParagraph"/>
      </w:pPr>
    </w:p>
    <w:p w:rsidR="00426E20" w:rsidRDefault="00426E20" w:rsidP="00426E20">
      <w:pPr>
        <w:pStyle w:val="ListParagraph"/>
      </w:pPr>
      <w:r>
        <w:t>Find a path: Source -&gt; 1 -&gt; 2 -&gt; Sink</w:t>
      </w:r>
    </w:p>
    <w:p w:rsidR="00426E20" w:rsidRDefault="00426E20" w:rsidP="00426E20">
      <w:pPr>
        <w:pStyle w:val="ListParagraph"/>
      </w:pPr>
      <w:r>
        <w:t>Bottleneck of this path: 1</w:t>
      </w:r>
    </w:p>
    <w:p w:rsidR="00426E20" w:rsidRDefault="00426E20" w:rsidP="00426E20">
      <w:pPr>
        <w:pStyle w:val="ListParagraph"/>
      </w:pPr>
    </w:p>
    <w:p w:rsidR="00426E20" w:rsidRDefault="00426E20" w:rsidP="00426E20">
      <w:pPr>
        <w:pStyle w:val="ListParagraph"/>
      </w:pPr>
      <w:r>
        <w:t>Find a path: Source -&gt; 1 -&gt; 4 -&gt; 3 -&gt; 5 -&gt; Sink</w:t>
      </w:r>
    </w:p>
    <w:p w:rsidR="00426E20" w:rsidRDefault="00426E20" w:rsidP="00426E20">
      <w:pPr>
        <w:pStyle w:val="ListParagraph"/>
      </w:pPr>
      <w:r>
        <w:t>Bottleneck of this path: 1</w:t>
      </w:r>
    </w:p>
    <w:p w:rsidR="00426E20" w:rsidRDefault="00426E20" w:rsidP="00426E20">
      <w:pPr>
        <w:pStyle w:val="ListParagraph"/>
      </w:pPr>
    </w:p>
    <w:p w:rsidR="00426E20" w:rsidRDefault="00426E20" w:rsidP="00426E20">
      <w:pPr>
        <w:pStyle w:val="ListParagraph"/>
      </w:pPr>
      <w:r>
        <w:t>Find a path: Source -&gt; 3 -&gt; 2 -&gt; 0 -&gt; 1 -&gt; 4 -&gt; 5 -&gt; Sink</w:t>
      </w:r>
    </w:p>
    <w:p w:rsidR="00426E20" w:rsidRDefault="00426E20" w:rsidP="00426E20">
      <w:pPr>
        <w:pStyle w:val="ListParagraph"/>
      </w:pPr>
      <w:r>
        <w:t>Bottleneck of this path: 1</w:t>
      </w:r>
    </w:p>
    <w:p w:rsidR="00426E20" w:rsidRDefault="00426E20" w:rsidP="00426E20">
      <w:pPr>
        <w:pStyle w:val="ListParagraph"/>
      </w:pPr>
    </w:p>
    <w:p w:rsidR="00426E20" w:rsidRDefault="00426E20" w:rsidP="00426E20">
      <w:pPr>
        <w:pStyle w:val="ListParagraph"/>
      </w:pPr>
      <w:r>
        <w:t>Find a path: Source -&gt; 3 -&gt; 5 -&gt; Sink</w:t>
      </w:r>
    </w:p>
    <w:p w:rsidR="00426E20" w:rsidRDefault="00426E20" w:rsidP="00426E20">
      <w:pPr>
        <w:pStyle w:val="ListParagraph"/>
      </w:pPr>
      <w:r>
        <w:t>Bottleneck of this path: 3</w:t>
      </w:r>
    </w:p>
    <w:p w:rsidR="00426E20" w:rsidRDefault="00426E20" w:rsidP="00426E20">
      <w:pPr>
        <w:pStyle w:val="ListParagraph"/>
      </w:pPr>
    </w:p>
    <w:p w:rsidR="00426E20" w:rsidRDefault="00426E20" w:rsidP="00426E20">
      <w:pPr>
        <w:pStyle w:val="ListParagraph"/>
      </w:pPr>
      <w:r>
        <w:t>Find a path: Source -&gt; 4 -&gt; 1 -&gt; 0 -&gt; 2 -&gt; 3 -&gt; 5 -&gt; Sink</w:t>
      </w:r>
    </w:p>
    <w:p w:rsidR="00426E20" w:rsidRDefault="00426E20" w:rsidP="00426E20">
      <w:pPr>
        <w:pStyle w:val="ListParagraph"/>
      </w:pPr>
      <w:r>
        <w:t>Bottleneck of this path: 1</w:t>
      </w:r>
    </w:p>
    <w:p w:rsidR="00426E20" w:rsidRDefault="00426E20" w:rsidP="00426E20">
      <w:pPr>
        <w:pStyle w:val="ListParagraph"/>
      </w:pPr>
    </w:p>
    <w:p w:rsidR="00426E20" w:rsidRDefault="00426E20" w:rsidP="00426E20">
      <w:pPr>
        <w:pStyle w:val="ListParagraph"/>
      </w:pPr>
      <w:r>
        <w:t>maxflow of this circulation is: 12</w:t>
      </w:r>
    </w:p>
    <w:p w:rsidR="00426E20" w:rsidRDefault="00426E20" w:rsidP="00426E20">
      <w:pPr>
        <w:pStyle w:val="ListParagraph"/>
      </w:pPr>
      <w:r>
        <w:t>Positive demand value is equal to maxflow, this graph is feasible.</w:t>
      </w:r>
    </w:p>
    <w:p w:rsidR="00426E20" w:rsidRDefault="00426E20" w:rsidP="00426E20">
      <w:pPr>
        <w:pStyle w:val="ListParagraph"/>
      </w:pPr>
      <w:r>
        <w:t>The new flow is as following:</w:t>
      </w:r>
    </w:p>
    <w:p w:rsidR="00426E20" w:rsidRDefault="00426E20" w:rsidP="00426E20">
      <w:pPr>
        <w:pStyle w:val="ListParagraph"/>
      </w:pPr>
      <w:r>
        <w:t>Node 0 to node1: 1</w:t>
      </w:r>
    </w:p>
    <w:p w:rsidR="00426E20" w:rsidRDefault="00426E20" w:rsidP="00426E20">
      <w:pPr>
        <w:pStyle w:val="ListParagraph"/>
      </w:pPr>
      <w:r>
        <w:t>Node 0 to node2: 2</w:t>
      </w:r>
    </w:p>
    <w:p w:rsidR="00426E20" w:rsidRDefault="00426E20" w:rsidP="00426E20">
      <w:pPr>
        <w:pStyle w:val="ListParagraph"/>
      </w:pPr>
      <w:r>
        <w:t>Node 1 to node4: 1</w:t>
      </w:r>
    </w:p>
    <w:p w:rsidR="00426E20" w:rsidRDefault="00426E20" w:rsidP="00426E20">
      <w:pPr>
        <w:pStyle w:val="ListParagraph"/>
      </w:pPr>
      <w:r>
        <w:t>Node 1 to node2: 4</w:t>
      </w:r>
    </w:p>
    <w:p w:rsidR="00426E20" w:rsidRDefault="00426E20" w:rsidP="00426E20">
      <w:pPr>
        <w:pStyle w:val="ListParagraph"/>
      </w:pPr>
      <w:r>
        <w:t>Node 2 to node7: 6</w:t>
      </w:r>
    </w:p>
    <w:p w:rsidR="00426E20" w:rsidRDefault="00426E20" w:rsidP="00426E20">
      <w:pPr>
        <w:pStyle w:val="ListParagraph"/>
      </w:pPr>
      <w:r>
        <w:t>Node 3 to node2: 0</w:t>
      </w:r>
    </w:p>
    <w:p w:rsidR="00426E20" w:rsidRDefault="00426E20" w:rsidP="00426E20">
      <w:pPr>
        <w:pStyle w:val="ListParagraph"/>
      </w:pPr>
      <w:r>
        <w:t>Node 3 to node5: 5</w:t>
      </w:r>
    </w:p>
    <w:p w:rsidR="00426E20" w:rsidRDefault="00426E20" w:rsidP="00426E20">
      <w:pPr>
        <w:pStyle w:val="ListParagraph"/>
      </w:pPr>
      <w:r>
        <w:t>Node 4 to node3: 1</w:t>
      </w:r>
    </w:p>
    <w:p w:rsidR="00426E20" w:rsidRDefault="00426E20" w:rsidP="00426E20">
      <w:pPr>
        <w:pStyle w:val="ListParagraph"/>
      </w:pPr>
      <w:r>
        <w:t>Node 4 to node5: 1</w:t>
      </w:r>
    </w:p>
    <w:p w:rsidR="00426E20" w:rsidRDefault="00426E20" w:rsidP="00426E20">
      <w:pPr>
        <w:pStyle w:val="ListParagraph"/>
      </w:pPr>
      <w:r>
        <w:t>Node 5 to node7: 6</w:t>
      </w:r>
    </w:p>
    <w:p w:rsidR="00426E20" w:rsidRDefault="00426E20" w:rsidP="00426E20">
      <w:pPr>
        <w:pStyle w:val="ListParagraph"/>
      </w:pPr>
      <w:r>
        <w:t>Source node to node0: 3</w:t>
      </w:r>
    </w:p>
    <w:p w:rsidR="00426E20" w:rsidRDefault="00426E20" w:rsidP="00426E20">
      <w:pPr>
        <w:pStyle w:val="ListParagraph"/>
      </w:pPr>
      <w:r>
        <w:t>Source node to node1: 4</w:t>
      </w:r>
    </w:p>
    <w:p w:rsidR="00426E20" w:rsidRDefault="00426E20" w:rsidP="00426E20">
      <w:pPr>
        <w:pStyle w:val="ListParagraph"/>
      </w:pPr>
      <w:r>
        <w:t>Source node to node3: 4</w:t>
      </w:r>
    </w:p>
    <w:p w:rsidR="009D48C0" w:rsidRDefault="00426E20" w:rsidP="00426E20">
      <w:pPr>
        <w:pStyle w:val="ListParagraph"/>
      </w:pPr>
      <w:r>
        <w:t>Source node to node4: 1</w:t>
      </w:r>
    </w:p>
    <w:sectPr w:rsidR="009D48C0" w:rsidSect="00A74EB9">
      <w:head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661" w:rsidRDefault="00154661" w:rsidP="00A74EB9">
      <w:r>
        <w:separator/>
      </w:r>
    </w:p>
  </w:endnote>
  <w:endnote w:type="continuationSeparator" w:id="0">
    <w:p w:rsidR="00154661" w:rsidRDefault="00154661" w:rsidP="00A74EB9">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新細明體">
    <w:altName w:val="PMingLiU"/>
    <w:panose1 w:val="02020300000000000000"/>
    <w:charset w:val="88"/>
    <w:family w:val="roman"/>
    <w:pitch w:val="variable"/>
    <w:sig w:usb0="00000003" w:usb1="080E0000" w:usb2="00000016" w:usb3="00000000" w:csb0="00100001" w:csb1="00000000"/>
  </w:font>
  <w:font w:name="Menlo Regular">
    <w:altName w:val="Arial"/>
    <w:charset w:val="00"/>
    <w:family w:val="auto"/>
    <w:pitch w:val="variable"/>
    <w:sig w:usb0="00000000"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661" w:rsidRDefault="00154661" w:rsidP="00A74EB9">
      <w:r>
        <w:separator/>
      </w:r>
    </w:p>
  </w:footnote>
  <w:footnote w:type="continuationSeparator" w:id="0">
    <w:p w:rsidR="00154661" w:rsidRDefault="00154661" w:rsidP="00A74E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704"/>
      <w:gridCol w:w="1152"/>
    </w:tblGrid>
    <w:tr w:rsidR="00111C4B">
      <w:tc>
        <w:tcPr>
          <w:tcW w:w="0" w:type="auto"/>
          <w:tcBorders>
            <w:right w:val="single" w:sz="6" w:space="0" w:color="000000" w:themeColor="text1"/>
          </w:tcBorders>
        </w:tcPr>
        <w:sdt>
          <w:sdtPr>
            <w:alias w:val="Company"/>
            <w:id w:val="78735422"/>
            <w:placeholder>
              <w:docPart w:val="E7BDCE303FAAEC48AC2EC0907652652F"/>
            </w:placeholder>
            <w:dataBinding w:prefixMappings="xmlns:ns0='http://schemas.openxmlformats.org/officeDocument/2006/extended-properties'" w:xpath="/ns0:Properties[1]/ns0:Company[1]" w:storeItemID="{6668398D-A668-4E3E-A5EB-62B293D839F1}"/>
            <w:text/>
          </w:sdtPr>
          <w:sdtContent>
            <w:p w:rsidR="00111C4B" w:rsidRDefault="00111C4B">
              <w:pPr>
                <w:pStyle w:val="Header"/>
                <w:jc w:val="right"/>
              </w:pPr>
              <w:r>
                <w:rPr>
                  <w:lang w:eastAsia="zh-TW"/>
                </w:rPr>
                <w:t>B609 Final project report</w:t>
              </w:r>
            </w:p>
          </w:sdtContent>
        </w:sdt>
        <w:sdt>
          <w:sdtPr>
            <w:rPr>
              <w:b/>
              <w:bCs/>
            </w:rPr>
            <w:alias w:val="Title"/>
            <w:id w:val="78735415"/>
            <w:placeholder>
              <w:docPart w:val="6E3C1DEE5948D0489972EEB87DDEB77B"/>
            </w:placeholder>
            <w:dataBinding w:prefixMappings="xmlns:ns0='http://schemas.openxmlformats.org/package/2006/metadata/core-properties' xmlns:ns1='http://purl.org/dc/elements/1.1/'" w:xpath="/ns0:coreProperties[1]/ns1:title[1]" w:storeItemID="{6C3C8BC8-F283-45AE-878A-BAB7291924A1}"/>
            <w:text/>
          </w:sdtPr>
          <w:sdtContent>
            <w:p w:rsidR="00111C4B" w:rsidRDefault="00111C4B" w:rsidP="00A74EB9">
              <w:pPr>
                <w:pStyle w:val="Header"/>
                <w:jc w:val="right"/>
                <w:rPr>
                  <w:b/>
                  <w:bCs/>
                </w:rPr>
              </w:pPr>
              <w:r>
                <w:rPr>
                  <w:b/>
                  <w:bCs/>
                </w:rPr>
                <w:t>Tzu-Feng Wu, Hsi-Yun Cheng</w:t>
              </w:r>
            </w:p>
          </w:sdtContent>
        </w:sdt>
      </w:tc>
      <w:tc>
        <w:tcPr>
          <w:tcW w:w="1152" w:type="dxa"/>
          <w:tcBorders>
            <w:left w:val="single" w:sz="6" w:space="0" w:color="000000" w:themeColor="text1"/>
          </w:tcBorders>
        </w:tcPr>
        <w:p w:rsidR="00111C4B" w:rsidRDefault="00130D86">
          <w:pPr>
            <w:pStyle w:val="Header"/>
            <w:rPr>
              <w:b/>
            </w:rPr>
          </w:pPr>
          <w:r>
            <w:fldChar w:fldCharType="begin"/>
          </w:r>
          <w:r w:rsidR="00111C4B">
            <w:instrText xml:space="preserve"> PAGE   \* MERGEFORMAT </w:instrText>
          </w:r>
          <w:r>
            <w:fldChar w:fldCharType="separate"/>
          </w:r>
          <w:r w:rsidR="00154661">
            <w:rPr>
              <w:noProof/>
            </w:rPr>
            <w:t>1</w:t>
          </w:r>
          <w:r>
            <w:rPr>
              <w:noProof/>
            </w:rPr>
            <w:fldChar w:fldCharType="end"/>
          </w:r>
        </w:p>
      </w:tc>
    </w:tr>
  </w:tbl>
  <w:p w:rsidR="00111C4B" w:rsidRDefault="00111C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1B59"/>
    <w:multiLevelType w:val="hybridMultilevel"/>
    <w:tmpl w:val="A86CB90E"/>
    <w:lvl w:ilvl="0" w:tplc="01684B5A">
      <w:start w:val="1"/>
      <w:numFmt w:val="bullet"/>
      <w:lvlText w:val="•"/>
      <w:lvlJc w:val="left"/>
      <w:pPr>
        <w:tabs>
          <w:tab w:val="num" w:pos="720"/>
        </w:tabs>
        <w:ind w:left="720" w:hanging="360"/>
      </w:pPr>
      <w:rPr>
        <w:rFonts w:ascii="Times" w:hAnsi="Times" w:hint="default"/>
      </w:rPr>
    </w:lvl>
    <w:lvl w:ilvl="1" w:tplc="4E9414B8" w:tentative="1">
      <w:start w:val="1"/>
      <w:numFmt w:val="bullet"/>
      <w:lvlText w:val="•"/>
      <w:lvlJc w:val="left"/>
      <w:pPr>
        <w:tabs>
          <w:tab w:val="num" w:pos="1440"/>
        </w:tabs>
        <w:ind w:left="1440" w:hanging="360"/>
      </w:pPr>
      <w:rPr>
        <w:rFonts w:ascii="Times" w:hAnsi="Times" w:hint="default"/>
      </w:rPr>
    </w:lvl>
    <w:lvl w:ilvl="2" w:tplc="5EEC0526" w:tentative="1">
      <w:start w:val="1"/>
      <w:numFmt w:val="bullet"/>
      <w:lvlText w:val="•"/>
      <w:lvlJc w:val="left"/>
      <w:pPr>
        <w:tabs>
          <w:tab w:val="num" w:pos="2160"/>
        </w:tabs>
        <w:ind w:left="2160" w:hanging="360"/>
      </w:pPr>
      <w:rPr>
        <w:rFonts w:ascii="Times" w:hAnsi="Times" w:hint="default"/>
      </w:rPr>
    </w:lvl>
    <w:lvl w:ilvl="3" w:tplc="CB1A5ABE" w:tentative="1">
      <w:start w:val="1"/>
      <w:numFmt w:val="bullet"/>
      <w:lvlText w:val="•"/>
      <w:lvlJc w:val="left"/>
      <w:pPr>
        <w:tabs>
          <w:tab w:val="num" w:pos="2880"/>
        </w:tabs>
        <w:ind w:left="2880" w:hanging="360"/>
      </w:pPr>
      <w:rPr>
        <w:rFonts w:ascii="Times" w:hAnsi="Times" w:hint="default"/>
      </w:rPr>
    </w:lvl>
    <w:lvl w:ilvl="4" w:tplc="C6A64776" w:tentative="1">
      <w:start w:val="1"/>
      <w:numFmt w:val="bullet"/>
      <w:lvlText w:val="•"/>
      <w:lvlJc w:val="left"/>
      <w:pPr>
        <w:tabs>
          <w:tab w:val="num" w:pos="3600"/>
        </w:tabs>
        <w:ind w:left="3600" w:hanging="360"/>
      </w:pPr>
      <w:rPr>
        <w:rFonts w:ascii="Times" w:hAnsi="Times" w:hint="default"/>
      </w:rPr>
    </w:lvl>
    <w:lvl w:ilvl="5" w:tplc="E362BBB4" w:tentative="1">
      <w:start w:val="1"/>
      <w:numFmt w:val="bullet"/>
      <w:lvlText w:val="•"/>
      <w:lvlJc w:val="left"/>
      <w:pPr>
        <w:tabs>
          <w:tab w:val="num" w:pos="4320"/>
        </w:tabs>
        <w:ind w:left="4320" w:hanging="360"/>
      </w:pPr>
      <w:rPr>
        <w:rFonts w:ascii="Times" w:hAnsi="Times" w:hint="default"/>
      </w:rPr>
    </w:lvl>
    <w:lvl w:ilvl="6" w:tplc="842E596C" w:tentative="1">
      <w:start w:val="1"/>
      <w:numFmt w:val="bullet"/>
      <w:lvlText w:val="•"/>
      <w:lvlJc w:val="left"/>
      <w:pPr>
        <w:tabs>
          <w:tab w:val="num" w:pos="5040"/>
        </w:tabs>
        <w:ind w:left="5040" w:hanging="360"/>
      </w:pPr>
      <w:rPr>
        <w:rFonts w:ascii="Times" w:hAnsi="Times" w:hint="default"/>
      </w:rPr>
    </w:lvl>
    <w:lvl w:ilvl="7" w:tplc="EA9E3D72" w:tentative="1">
      <w:start w:val="1"/>
      <w:numFmt w:val="bullet"/>
      <w:lvlText w:val="•"/>
      <w:lvlJc w:val="left"/>
      <w:pPr>
        <w:tabs>
          <w:tab w:val="num" w:pos="5760"/>
        </w:tabs>
        <w:ind w:left="5760" w:hanging="360"/>
      </w:pPr>
      <w:rPr>
        <w:rFonts w:ascii="Times" w:hAnsi="Times" w:hint="default"/>
      </w:rPr>
    </w:lvl>
    <w:lvl w:ilvl="8" w:tplc="BFF47762" w:tentative="1">
      <w:start w:val="1"/>
      <w:numFmt w:val="bullet"/>
      <w:lvlText w:val="•"/>
      <w:lvlJc w:val="left"/>
      <w:pPr>
        <w:tabs>
          <w:tab w:val="num" w:pos="6480"/>
        </w:tabs>
        <w:ind w:left="6480" w:hanging="360"/>
      </w:pPr>
      <w:rPr>
        <w:rFonts w:ascii="Times" w:hAnsi="Times" w:hint="default"/>
      </w:rPr>
    </w:lvl>
  </w:abstractNum>
  <w:abstractNum w:abstractNumId="1">
    <w:nsid w:val="25FA3329"/>
    <w:multiLevelType w:val="hybridMultilevel"/>
    <w:tmpl w:val="F8C67DC2"/>
    <w:lvl w:ilvl="0" w:tplc="74E60D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646F87"/>
    <w:multiLevelType w:val="hybridMultilevel"/>
    <w:tmpl w:val="B606B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77EFA"/>
    <w:multiLevelType w:val="hybridMultilevel"/>
    <w:tmpl w:val="13EA6F3A"/>
    <w:lvl w:ilvl="0" w:tplc="8B9C6AEA">
      <w:start w:val="1"/>
      <w:numFmt w:val="bullet"/>
      <w:lvlText w:val="•"/>
      <w:lvlJc w:val="left"/>
      <w:pPr>
        <w:tabs>
          <w:tab w:val="num" w:pos="720"/>
        </w:tabs>
        <w:ind w:left="720" w:hanging="360"/>
      </w:pPr>
      <w:rPr>
        <w:rFonts w:ascii="Times" w:hAnsi="Times" w:hint="default"/>
      </w:rPr>
    </w:lvl>
    <w:lvl w:ilvl="1" w:tplc="1976061E" w:tentative="1">
      <w:start w:val="1"/>
      <w:numFmt w:val="bullet"/>
      <w:lvlText w:val="•"/>
      <w:lvlJc w:val="left"/>
      <w:pPr>
        <w:tabs>
          <w:tab w:val="num" w:pos="1440"/>
        </w:tabs>
        <w:ind w:left="1440" w:hanging="360"/>
      </w:pPr>
      <w:rPr>
        <w:rFonts w:ascii="Times" w:hAnsi="Times" w:hint="default"/>
      </w:rPr>
    </w:lvl>
    <w:lvl w:ilvl="2" w:tplc="FE0EE826" w:tentative="1">
      <w:start w:val="1"/>
      <w:numFmt w:val="bullet"/>
      <w:lvlText w:val="•"/>
      <w:lvlJc w:val="left"/>
      <w:pPr>
        <w:tabs>
          <w:tab w:val="num" w:pos="2160"/>
        </w:tabs>
        <w:ind w:left="2160" w:hanging="360"/>
      </w:pPr>
      <w:rPr>
        <w:rFonts w:ascii="Times" w:hAnsi="Times" w:hint="default"/>
      </w:rPr>
    </w:lvl>
    <w:lvl w:ilvl="3" w:tplc="8FC86AC4" w:tentative="1">
      <w:start w:val="1"/>
      <w:numFmt w:val="bullet"/>
      <w:lvlText w:val="•"/>
      <w:lvlJc w:val="left"/>
      <w:pPr>
        <w:tabs>
          <w:tab w:val="num" w:pos="2880"/>
        </w:tabs>
        <w:ind w:left="2880" w:hanging="360"/>
      </w:pPr>
      <w:rPr>
        <w:rFonts w:ascii="Times" w:hAnsi="Times" w:hint="default"/>
      </w:rPr>
    </w:lvl>
    <w:lvl w:ilvl="4" w:tplc="41FA81AA" w:tentative="1">
      <w:start w:val="1"/>
      <w:numFmt w:val="bullet"/>
      <w:lvlText w:val="•"/>
      <w:lvlJc w:val="left"/>
      <w:pPr>
        <w:tabs>
          <w:tab w:val="num" w:pos="3600"/>
        </w:tabs>
        <w:ind w:left="3600" w:hanging="360"/>
      </w:pPr>
      <w:rPr>
        <w:rFonts w:ascii="Times" w:hAnsi="Times" w:hint="default"/>
      </w:rPr>
    </w:lvl>
    <w:lvl w:ilvl="5" w:tplc="E10C0B98" w:tentative="1">
      <w:start w:val="1"/>
      <w:numFmt w:val="bullet"/>
      <w:lvlText w:val="•"/>
      <w:lvlJc w:val="left"/>
      <w:pPr>
        <w:tabs>
          <w:tab w:val="num" w:pos="4320"/>
        </w:tabs>
        <w:ind w:left="4320" w:hanging="360"/>
      </w:pPr>
      <w:rPr>
        <w:rFonts w:ascii="Times" w:hAnsi="Times" w:hint="default"/>
      </w:rPr>
    </w:lvl>
    <w:lvl w:ilvl="6" w:tplc="1ED0955C" w:tentative="1">
      <w:start w:val="1"/>
      <w:numFmt w:val="bullet"/>
      <w:lvlText w:val="•"/>
      <w:lvlJc w:val="left"/>
      <w:pPr>
        <w:tabs>
          <w:tab w:val="num" w:pos="5040"/>
        </w:tabs>
        <w:ind w:left="5040" w:hanging="360"/>
      </w:pPr>
      <w:rPr>
        <w:rFonts w:ascii="Times" w:hAnsi="Times" w:hint="default"/>
      </w:rPr>
    </w:lvl>
    <w:lvl w:ilvl="7" w:tplc="7494C70A" w:tentative="1">
      <w:start w:val="1"/>
      <w:numFmt w:val="bullet"/>
      <w:lvlText w:val="•"/>
      <w:lvlJc w:val="left"/>
      <w:pPr>
        <w:tabs>
          <w:tab w:val="num" w:pos="5760"/>
        </w:tabs>
        <w:ind w:left="5760" w:hanging="360"/>
      </w:pPr>
      <w:rPr>
        <w:rFonts w:ascii="Times" w:hAnsi="Times" w:hint="default"/>
      </w:rPr>
    </w:lvl>
    <w:lvl w:ilvl="8" w:tplc="7098D94C" w:tentative="1">
      <w:start w:val="1"/>
      <w:numFmt w:val="bullet"/>
      <w:lvlText w:val="•"/>
      <w:lvlJc w:val="left"/>
      <w:pPr>
        <w:tabs>
          <w:tab w:val="num" w:pos="6480"/>
        </w:tabs>
        <w:ind w:left="6480" w:hanging="360"/>
      </w:pPr>
      <w:rPr>
        <w:rFonts w:ascii="Times" w:hAnsi="Times" w:hint="default"/>
      </w:rPr>
    </w:lvl>
  </w:abstractNum>
  <w:abstractNum w:abstractNumId="4">
    <w:nsid w:val="39D4459E"/>
    <w:multiLevelType w:val="hybridMultilevel"/>
    <w:tmpl w:val="02F4A0AA"/>
    <w:lvl w:ilvl="0" w:tplc="2F6CB56A">
      <w:start w:val="1"/>
      <w:numFmt w:val="bullet"/>
      <w:lvlText w:val="•"/>
      <w:lvlJc w:val="left"/>
      <w:pPr>
        <w:tabs>
          <w:tab w:val="num" w:pos="720"/>
        </w:tabs>
        <w:ind w:left="720" w:hanging="360"/>
      </w:pPr>
      <w:rPr>
        <w:rFonts w:ascii="Times" w:hAnsi="Times" w:hint="default"/>
      </w:rPr>
    </w:lvl>
    <w:lvl w:ilvl="1" w:tplc="3C1A2FB8" w:tentative="1">
      <w:start w:val="1"/>
      <w:numFmt w:val="bullet"/>
      <w:lvlText w:val="•"/>
      <w:lvlJc w:val="left"/>
      <w:pPr>
        <w:tabs>
          <w:tab w:val="num" w:pos="1440"/>
        </w:tabs>
        <w:ind w:left="1440" w:hanging="360"/>
      </w:pPr>
      <w:rPr>
        <w:rFonts w:ascii="Times" w:hAnsi="Times" w:hint="default"/>
      </w:rPr>
    </w:lvl>
    <w:lvl w:ilvl="2" w:tplc="1E68D816" w:tentative="1">
      <w:start w:val="1"/>
      <w:numFmt w:val="bullet"/>
      <w:lvlText w:val="•"/>
      <w:lvlJc w:val="left"/>
      <w:pPr>
        <w:tabs>
          <w:tab w:val="num" w:pos="2160"/>
        </w:tabs>
        <w:ind w:left="2160" w:hanging="360"/>
      </w:pPr>
      <w:rPr>
        <w:rFonts w:ascii="Times" w:hAnsi="Times" w:hint="default"/>
      </w:rPr>
    </w:lvl>
    <w:lvl w:ilvl="3" w:tplc="43D6D572" w:tentative="1">
      <w:start w:val="1"/>
      <w:numFmt w:val="bullet"/>
      <w:lvlText w:val="•"/>
      <w:lvlJc w:val="left"/>
      <w:pPr>
        <w:tabs>
          <w:tab w:val="num" w:pos="2880"/>
        </w:tabs>
        <w:ind w:left="2880" w:hanging="360"/>
      </w:pPr>
      <w:rPr>
        <w:rFonts w:ascii="Times" w:hAnsi="Times" w:hint="default"/>
      </w:rPr>
    </w:lvl>
    <w:lvl w:ilvl="4" w:tplc="3014FF44" w:tentative="1">
      <w:start w:val="1"/>
      <w:numFmt w:val="bullet"/>
      <w:lvlText w:val="•"/>
      <w:lvlJc w:val="left"/>
      <w:pPr>
        <w:tabs>
          <w:tab w:val="num" w:pos="3600"/>
        </w:tabs>
        <w:ind w:left="3600" w:hanging="360"/>
      </w:pPr>
      <w:rPr>
        <w:rFonts w:ascii="Times" w:hAnsi="Times" w:hint="default"/>
      </w:rPr>
    </w:lvl>
    <w:lvl w:ilvl="5" w:tplc="9FBA48D6" w:tentative="1">
      <w:start w:val="1"/>
      <w:numFmt w:val="bullet"/>
      <w:lvlText w:val="•"/>
      <w:lvlJc w:val="left"/>
      <w:pPr>
        <w:tabs>
          <w:tab w:val="num" w:pos="4320"/>
        </w:tabs>
        <w:ind w:left="4320" w:hanging="360"/>
      </w:pPr>
      <w:rPr>
        <w:rFonts w:ascii="Times" w:hAnsi="Times" w:hint="default"/>
      </w:rPr>
    </w:lvl>
    <w:lvl w:ilvl="6" w:tplc="C5562328" w:tentative="1">
      <w:start w:val="1"/>
      <w:numFmt w:val="bullet"/>
      <w:lvlText w:val="•"/>
      <w:lvlJc w:val="left"/>
      <w:pPr>
        <w:tabs>
          <w:tab w:val="num" w:pos="5040"/>
        </w:tabs>
        <w:ind w:left="5040" w:hanging="360"/>
      </w:pPr>
      <w:rPr>
        <w:rFonts w:ascii="Times" w:hAnsi="Times" w:hint="default"/>
      </w:rPr>
    </w:lvl>
    <w:lvl w:ilvl="7" w:tplc="34C4C058" w:tentative="1">
      <w:start w:val="1"/>
      <w:numFmt w:val="bullet"/>
      <w:lvlText w:val="•"/>
      <w:lvlJc w:val="left"/>
      <w:pPr>
        <w:tabs>
          <w:tab w:val="num" w:pos="5760"/>
        </w:tabs>
        <w:ind w:left="5760" w:hanging="360"/>
      </w:pPr>
      <w:rPr>
        <w:rFonts w:ascii="Times" w:hAnsi="Times" w:hint="default"/>
      </w:rPr>
    </w:lvl>
    <w:lvl w:ilvl="8" w:tplc="8D72E928" w:tentative="1">
      <w:start w:val="1"/>
      <w:numFmt w:val="bullet"/>
      <w:lvlText w:val="•"/>
      <w:lvlJc w:val="left"/>
      <w:pPr>
        <w:tabs>
          <w:tab w:val="num" w:pos="6480"/>
        </w:tabs>
        <w:ind w:left="6480" w:hanging="360"/>
      </w:pPr>
      <w:rPr>
        <w:rFonts w:ascii="Times" w:hAnsi="Times" w:hint="default"/>
      </w:rPr>
    </w:lvl>
  </w:abstractNum>
  <w:abstractNum w:abstractNumId="5">
    <w:nsid w:val="5E6E6A14"/>
    <w:multiLevelType w:val="hybridMultilevel"/>
    <w:tmpl w:val="B3FE92CA"/>
    <w:lvl w:ilvl="0" w:tplc="B262C9F4">
      <w:start w:val="1"/>
      <w:numFmt w:val="bullet"/>
      <w:lvlText w:val="•"/>
      <w:lvlJc w:val="left"/>
      <w:pPr>
        <w:tabs>
          <w:tab w:val="num" w:pos="720"/>
        </w:tabs>
        <w:ind w:left="720" w:hanging="360"/>
      </w:pPr>
      <w:rPr>
        <w:rFonts w:ascii="Times" w:hAnsi="Times" w:hint="default"/>
      </w:rPr>
    </w:lvl>
    <w:lvl w:ilvl="1" w:tplc="528E8F58" w:tentative="1">
      <w:start w:val="1"/>
      <w:numFmt w:val="bullet"/>
      <w:lvlText w:val="•"/>
      <w:lvlJc w:val="left"/>
      <w:pPr>
        <w:tabs>
          <w:tab w:val="num" w:pos="1440"/>
        </w:tabs>
        <w:ind w:left="1440" w:hanging="360"/>
      </w:pPr>
      <w:rPr>
        <w:rFonts w:ascii="Times" w:hAnsi="Times" w:hint="default"/>
      </w:rPr>
    </w:lvl>
    <w:lvl w:ilvl="2" w:tplc="90BE317C" w:tentative="1">
      <w:start w:val="1"/>
      <w:numFmt w:val="bullet"/>
      <w:lvlText w:val="•"/>
      <w:lvlJc w:val="left"/>
      <w:pPr>
        <w:tabs>
          <w:tab w:val="num" w:pos="2160"/>
        </w:tabs>
        <w:ind w:left="2160" w:hanging="360"/>
      </w:pPr>
      <w:rPr>
        <w:rFonts w:ascii="Times" w:hAnsi="Times" w:hint="default"/>
      </w:rPr>
    </w:lvl>
    <w:lvl w:ilvl="3" w:tplc="AE30FB9A" w:tentative="1">
      <w:start w:val="1"/>
      <w:numFmt w:val="bullet"/>
      <w:lvlText w:val="•"/>
      <w:lvlJc w:val="left"/>
      <w:pPr>
        <w:tabs>
          <w:tab w:val="num" w:pos="2880"/>
        </w:tabs>
        <w:ind w:left="2880" w:hanging="360"/>
      </w:pPr>
      <w:rPr>
        <w:rFonts w:ascii="Times" w:hAnsi="Times" w:hint="default"/>
      </w:rPr>
    </w:lvl>
    <w:lvl w:ilvl="4" w:tplc="E95ADC58" w:tentative="1">
      <w:start w:val="1"/>
      <w:numFmt w:val="bullet"/>
      <w:lvlText w:val="•"/>
      <w:lvlJc w:val="left"/>
      <w:pPr>
        <w:tabs>
          <w:tab w:val="num" w:pos="3600"/>
        </w:tabs>
        <w:ind w:left="3600" w:hanging="360"/>
      </w:pPr>
      <w:rPr>
        <w:rFonts w:ascii="Times" w:hAnsi="Times" w:hint="default"/>
      </w:rPr>
    </w:lvl>
    <w:lvl w:ilvl="5" w:tplc="AE06C9CC" w:tentative="1">
      <w:start w:val="1"/>
      <w:numFmt w:val="bullet"/>
      <w:lvlText w:val="•"/>
      <w:lvlJc w:val="left"/>
      <w:pPr>
        <w:tabs>
          <w:tab w:val="num" w:pos="4320"/>
        </w:tabs>
        <w:ind w:left="4320" w:hanging="360"/>
      </w:pPr>
      <w:rPr>
        <w:rFonts w:ascii="Times" w:hAnsi="Times" w:hint="default"/>
      </w:rPr>
    </w:lvl>
    <w:lvl w:ilvl="6" w:tplc="505E8D0A" w:tentative="1">
      <w:start w:val="1"/>
      <w:numFmt w:val="bullet"/>
      <w:lvlText w:val="•"/>
      <w:lvlJc w:val="left"/>
      <w:pPr>
        <w:tabs>
          <w:tab w:val="num" w:pos="5040"/>
        </w:tabs>
        <w:ind w:left="5040" w:hanging="360"/>
      </w:pPr>
      <w:rPr>
        <w:rFonts w:ascii="Times" w:hAnsi="Times" w:hint="default"/>
      </w:rPr>
    </w:lvl>
    <w:lvl w:ilvl="7" w:tplc="58AC126C" w:tentative="1">
      <w:start w:val="1"/>
      <w:numFmt w:val="bullet"/>
      <w:lvlText w:val="•"/>
      <w:lvlJc w:val="left"/>
      <w:pPr>
        <w:tabs>
          <w:tab w:val="num" w:pos="5760"/>
        </w:tabs>
        <w:ind w:left="5760" w:hanging="360"/>
      </w:pPr>
      <w:rPr>
        <w:rFonts w:ascii="Times" w:hAnsi="Times" w:hint="default"/>
      </w:rPr>
    </w:lvl>
    <w:lvl w:ilvl="8" w:tplc="416E972C"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revisionView w:markup="0"/>
  <w:trackRevisions/>
  <w:defaultTabStop w:val="720"/>
  <w:evenAndOddHeaders/>
  <w:characterSpacingControl w:val="doNotCompress"/>
  <w:savePreviewPicture/>
  <w:footnotePr>
    <w:footnote w:id="-1"/>
    <w:footnote w:id="0"/>
  </w:footnotePr>
  <w:endnotePr>
    <w:endnote w:id="-1"/>
    <w:endnote w:id="0"/>
  </w:endnotePr>
  <w:compat>
    <w:useFELayout/>
  </w:compat>
  <w:rsids>
    <w:rsidRoot w:val="002F012E"/>
    <w:rsid w:val="00050DEE"/>
    <w:rsid w:val="00095CCF"/>
    <w:rsid w:val="000B6BBF"/>
    <w:rsid w:val="000E542A"/>
    <w:rsid w:val="00111C4B"/>
    <w:rsid w:val="00130D86"/>
    <w:rsid w:val="00154498"/>
    <w:rsid w:val="00154661"/>
    <w:rsid w:val="001A125D"/>
    <w:rsid w:val="001D10FB"/>
    <w:rsid w:val="002715A2"/>
    <w:rsid w:val="002F012E"/>
    <w:rsid w:val="003E52EC"/>
    <w:rsid w:val="00426E20"/>
    <w:rsid w:val="00517620"/>
    <w:rsid w:val="0058163D"/>
    <w:rsid w:val="005C77D4"/>
    <w:rsid w:val="005D7AF5"/>
    <w:rsid w:val="00676224"/>
    <w:rsid w:val="006E30EF"/>
    <w:rsid w:val="00732230"/>
    <w:rsid w:val="007450B9"/>
    <w:rsid w:val="007747E9"/>
    <w:rsid w:val="007758D7"/>
    <w:rsid w:val="00836C77"/>
    <w:rsid w:val="008C74C2"/>
    <w:rsid w:val="00991077"/>
    <w:rsid w:val="009D3FCF"/>
    <w:rsid w:val="009D48C0"/>
    <w:rsid w:val="009E01EE"/>
    <w:rsid w:val="00A74EB9"/>
    <w:rsid w:val="00A82C41"/>
    <w:rsid w:val="00B51BEA"/>
    <w:rsid w:val="00B52F64"/>
    <w:rsid w:val="00C03885"/>
    <w:rsid w:val="00C07693"/>
    <w:rsid w:val="00C606FD"/>
    <w:rsid w:val="00CB3D73"/>
    <w:rsid w:val="00CE10B3"/>
    <w:rsid w:val="00E00E2F"/>
    <w:rsid w:val="00E81F59"/>
    <w:rsid w:val="00E97544"/>
    <w:rsid w:val="00F61AEA"/>
    <w:rsid w:val="00F66E33"/>
    <w:rsid w:val="00F817B1"/>
    <w:rsid w:val="00FE34F4"/>
    <w:rsid w:val="00FE5B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A"/>
    <w:pPr>
      <w:ind w:left="720"/>
      <w:contextualSpacing/>
    </w:pPr>
  </w:style>
  <w:style w:type="paragraph" w:styleId="BalloonText">
    <w:name w:val="Balloon Text"/>
    <w:basedOn w:val="Normal"/>
    <w:link w:val="BalloonTextChar"/>
    <w:uiPriority w:val="99"/>
    <w:semiHidden/>
    <w:unhideWhenUsed/>
    <w:rsid w:val="00FE3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4F4"/>
    <w:rPr>
      <w:rFonts w:ascii="Lucida Grande" w:hAnsi="Lucida Grande"/>
      <w:sz w:val="18"/>
      <w:szCs w:val="18"/>
    </w:rPr>
  </w:style>
  <w:style w:type="paragraph" w:styleId="Header">
    <w:name w:val="header"/>
    <w:basedOn w:val="Normal"/>
    <w:link w:val="HeaderChar"/>
    <w:uiPriority w:val="99"/>
    <w:unhideWhenUsed/>
    <w:rsid w:val="00A74EB9"/>
    <w:pPr>
      <w:tabs>
        <w:tab w:val="center" w:pos="4320"/>
        <w:tab w:val="right" w:pos="8640"/>
      </w:tabs>
    </w:pPr>
  </w:style>
  <w:style w:type="character" w:customStyle="1" w:styleId="HeaderChar">
    <w:name w:val="Header Char"/>
    <w:basedOn w:val="DefaultParagraphFont"/>
    <w:link w:val="Header"/>
    <w:uiPriority w:val="99"/>
    <w:rsid w:val="00A74EB9"/>
  </w:style>
  <w:style w:type="paragraph" w:styleId="Footer">
    <w:name w:val="footer"/>
    <w:basedOn w:val="Normal"/>
    <w:link w:val="FooterChar"/>
    <w:uiPriority w:val="99"/>
    <w:unhideWhenUsed/>
    <w:rsid w:val="00A74EB9"/>
    <w:pPr>
      <w:tabs>
        <w:tab w:val="center" w:pos="4320"/>
        <w:tab w:val="right" w:pos="8640"/>
      </w:tabs>
    </w:pPr>
  </w:style>
  <w:style w:type="character" w:customStyle="1" w:styleId="FooterChar">
    <w:name w:val="Footer Char"/>
    <w:basedOn w:val="DefaultParagraphFont"/>
    <w:link w:val="Footer"/>
    <w:uiPriority w:val="99"/>
    <w:rsid w:val="00A74EB9"/>
  </w:style>
  <w:style w:type="table" w:styleId="TableGrid">
    <w:name w:val="Table Grid"/>
    <w:basedOn w:val="TableNormal"/>
    <w:uiPriority w:val="1"/>
    <w:rsid w:val="00A74EB9"/>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6BB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A"/>
    <w:pPr>
      <w:ind w:left="720"/>
      <w:contextualSpacing/>
    </w:pPr>
  </w:style>
  <w:style w:type="paragraph" w:styleId="BalloonText">
    <w:name w:val="Balloon Text"/>
    <w:basedOn w:val="Normal"/>
    <w:link w:val="BalloonTextChar"/>
    <w:uiPriority w:val="99"/>
    <w:semiHidden/>
    <w:unhideWhenUsed/>
    <w:rsid w:val="00FE3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FE34F4"/>
    <w:rPr>
      <w:rFonts w:ascii="Lucida Grande" w:hAnsi="Lucida Grande"/>
      <w:sz w:val="18"/>
      <w:szCs w:val="18"/>
    </w:rPr>
  </w:style>
  <w:style w:type="paragraph" w:styleId="Header">
    <w:name w:val="header"/>
    <w:basedOn w:val="Normal"/>
    <w:link w:val="HeaderChar"/>
    <w:uiPriority w:val="99"/>
    <w:unhideWhenUsed/>
    <w:rsid w:val="00A74EB9"/>
    <w:pPr>
      <w:tabs>
        <w:tab w:val="center" w:pos="4320"/>
        <w:tab w:val="right" w:pos="8640"/>
      </w:tabs>
    </w:pPr>
  </w:style>
  <w:style w:type="character" w:customStyle="1" w:styleId="HeaderChar">
    <w:name w:val="Header Char"/>
    <w:basedOn w:val="DefaultParagraphFont"/>
    <w:link w:val="Header"/>
    <w:uiPriority w:val="99"/>
    <w:rsid w:val="00A74EB9"/>
  </w:style>
  <w:style w:type="paragraph" w:styleId="Footer">
    <w:name w:val="footer"/>
    <w:basedOn w:val="Normal"/>
    <w:link w:val="FooterChar"/>
    <w:uiPriority w:val="99"/>
    <w:unhideWhenUsed/>
    <w:rsid w:val="00A74EB9"/>
    <w:pPr>
      <w:tabs>
        <w:tab w:val="center" w:pos="4320"/>
        <w:tab w:val="right" w:pos="8640"/>
      </w:tabs>
    </w:pPr>
  </w:style>
  <w:style w:type="character" w:customStyle="1" w:styleId="FooterChar">
    <w:name w:val="Footer Char"/>
    <w:basedOn w:val="DefaultParagraphFont"/>
    <w:link w:val="Footer"/>
    <w:uiPriority w:val="99"/>
    <w:rsid w:val="00A74EB9"/>
  </w:style>
  <w:style w:type="table" w:styleId="TableGrid">
    <w:name w:val="Table Grid"/>
    <w:basedOn w:val="TableNormal"/>
    <w:uiPriority w:val="1"/>
    <w:rsid w:val="00A74EB9"/>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6BBF"/>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2239650">
      <w:bodyDiv w:val="1"/>
      <w:marLeft w:val="0"/>
      <w:marRight w:val="0"/>
      <w:marTop w:val="0"/>
      <w:marBottom w:val="0"/>
      <w:divBdr>
        <w:top w:val="none" w:sz="0" w:space="0" w:color="auto"/>
        <w:left w:val="none" w:sz="0" w:space="0" w:color="auto"/>
        <w:bottom w:val="none" w:sz="0" w:space="0" w:color="auto"/>
        <w:right w:val="none" w:sz="0" w:space="0" w:color="auto"/>
      </w:divBdr>
      <w:divsChild>
        <w:div w:id="321858676">
          <w:marLeft w:val="547"/>
          <w:marRight w:val="0"/>
          <w:marTop w:val="0"/>
          <w:marBottom w:val="0"/>
          <w:divBdr>
            <w:top w:val="none" w:sz="0" w:space="0" w:color="auto"/>
            <w:left w:val="none" w:sz="0" w:space="0" w:color="auto"/>
            <w:bottom w:val="none" w:sz="0" w:space="0" w:color="auto"/>
            <w:right w:val="none" w:sz="0" w:space="0" w:color="auto"/>
          </w:divBdr>
        </w:div>
      </w:divsChild>
    </w:div>
    <w:div w:id="243950496">
      <w:bodyDiv w:val="1"/>
      <w:marLeft w:val="0"/>
      <w:marRight w:val="0"/>
      <w:marTop w:val="0"/>
      <w:marBottom w:val="0"/>
      <w:divBdr>
        <w:top w:val="none" w:sz="0" w:space="0" w:color="auto"/>
        <w:left w:val="none" w:sz="0" w:space="0" w:color="auto"/>
        <w:bottom w:val="none" w:sz="0" w:space="0" w:color="auto"/>
        <w:right w:val="none" w:sz="0" w:space="0" w:color="auto"/>
      </w:divBdr>
      <w:divsChild>
        <w:div w:id="1239710609">
          <w:marLeft w:val="547"/>
          <w:marRight w:val="0"/>
          <w:marTop w:val="0"/>
          <w:marBottom w:val="0"/>
          <w:divBdr>
            <w:top w:val="none" w:sz="0" w:space="0" w:color="auto"/>
            <w:left w:val="none" w:sz="0" w:space="0" w:color="auto"/>
            <w:bottom w:val="none" w:sz="0" w:space="0" w:color="auto"/>
            <w:right w:val="none" w:sz="0" w:space="0" w:color="auto"/>
          </w:divBdr>
        </w:div>
      </w:divsChild>
    </w:div>
    <w:div w:id="434178572">
      <w:bodyDiv w:val="1"/>
      <w:marLeft w:val="0"/>
      <w:marRight w:val="0"/>
      <w:marTop w:val="0"/>
      <w:marBottom w:val="0"/>
      <w:divBdr>
        <w:top w:val="none" w:sz="0" w:space="0" w:color="auto"/>
        <w:left w:val="none" w:sz="0" w:space="0" w:color="auto"/>
        <w:bottom w:val="none" w:sz="0" w:space="0" w:color="auto"/>
        <w:right w:val="none" w:sz="0" w:space="0" w:color="auto"/>
      </w:divBdr>
      <w:divsChild>
        <w:div w:id="2002614978">
          <w:marLeft w:val="547"/>
          <w:marRight w:val="0"/>
          <w:marTop w:val="0"/>
          <w:marBottom w:val="0"/>
          <w:divBdr>
            <w:top w:val="none" w:sz="0" w:space="0" w:color="auto"/>
            <w:left w:val="none" w:sz="0" w:space="0" w:color="auto"/>
            <w:bottom w:val="none" w:sz="0" w:space="0" w:color="auto"/>
            <w:right w:val="none" w:sz="0" w:space="0" w:color="auto"/>
          </w:divBdr>
        </w:div>
      </w:divsChild>
    </w:div>
    <w:div w:id="1174417103">
      <w:bodyDiv w:val="1"/>
      <w:marLeft w:val="0"/>
      <w:marRight w:val="0"/>
      <w:marTop w:val="0"/>
      <w:marBottom w:val="0"/>
      <w:divBdr>
        <w:top w:val="none" w:sz="0" w:space="0" w:color="auto"/>
        <w:left w:val="none" w:sz="0" w:space="0" w:color="auto"/>
        <w:bottom w:val="none" w:sz="0" w:space="0" w:color="auto"/>
        <w:right w:val="none" w:sz="0" w:space="0" w:color="auto"/>
      </w:divBdr>
      <w:divsChild>
        <w:div w:id="372538635">
          <w:marLeft w:val="547"/>
          <w:marRight w:val="0"/>
          <w:marTop w:val="0"/>
          <w:marBottom w:val="0"/>
          <w:divBdr>
            <w:top w:val="none" w:sz="0" w:space="0" w:color="auto"/>
            <w:left w:val="none" w:sz="0" w:space="0" w:color="auto"/>
            <w:bottom w:val="none" w:sz="0" w:space="0" w:color="auto"/>
            <w:right w:val="none" w:sz="0" w:space="0" w:color="auto"/>
          </w:divBdr>
        </w:div>
      </w:divsChild>
    </w:div>
    <w:div w:id="2051106610">
      <w:bodyDiv w:val="1"/>
      <w:marLeft w:val="0"/>
      <w:marRight w:val="0"/>
      <w:marTop w:val="0"/>
      <w:marBottom w:val="0"/>
      <w:divBdr>
        <w:top w:val="none" w:sz="0" w:space="0" w:color="auto"/>
        <w:left w:val="none" w:sz="0" w:space="0" w:color="auto"/>
        <w:bottom w:val="none" w:sz="0" w:space="0" w:color="auto"/>
        <w:right w:val="none" w:sz="0" w:space="0" w:color="auto"/>
      </w:divBdr>
      <w:divsChild>
        <w:div w:id="377702552">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7E16F2-832E-B64D-8D3E-495466D94DE8}" type="doc">
      <dgm:prSet loTypeId="urn:microsoft.com/office/officeart/2005/8/layout/process2" loCatId="" qsTypeId="urn:microsoft.com/office/officeart/2005/8/quickstyle/simple4" qsCatId="simple" csTypeId="urn:microsoft.com/office/officeart/2005/8/colors/accent1_2" csCatId="accent1" phldr="1"/>
      <dgm:spPr/>
    </dgm:pt>
    <dgm:pt modelId="{4CEEAB59-9103-2949-8844-2E821863CEA4}">
      <dgm:prSet phldrT="[Text]"/>
      <dgm:spPr/>
      <dgm:t>
        <a:bodyPr/>
        <a:lstStyle/>
        <a:p>
          <a:r>
            <a:rPr lang="en-US"/>
            <a:t>Step1: Eliminate lower bound on every edge</a:t>
          </a:r>
        </a:p>
      </dgm:t>
    </dgm:pt>
    <dgm:pt modelId="{882E97E3-38D5-C147-A0D3-1266A5327CC6}" type="parTrans" cxnId="{D71355DD-3586-B947-85F8-1CABD3AB1BEC}">
      <dgm:prSet/>
      <dgm:spPr/>
      <dgm:t>
        <a:bodyPr/>
        <a:lstStyle/>
        <a:p>
          <a:endParaRPr lang="en-US"/>
        </a:p>
      </dgm:t>
    </dgm:pt>
    <dgm:pt modelId="{AAE3C888-ACE1-8346-AC89-A6E03335B7F5}" type="sibTrans" cxnId="{D71355DD-3586-B947-85F8-1CABD3AB1BEC}">
      <dgm:prSet/>
      <dgm:spPr/>
      <dgm:t>
        <a:bodyPr/>
        <a:lstStyle/>
        <a:p>
          <a:endParaRPr lang="en-US"/>
        </a:p>
      </dgm:t>
    </dgm:pt>
    <dgm:pt modelId="{F11E3518-1C5C-6848-93D5-2043D2AEAE8C}">
      <dgm:prSet phldrT="[Text]"/>
      <dgm:spPr/>
      <dgm:t>
        <a:bodyPr/>
        <a:lstStyle/>
        <a:p>
          <a:r>
            <a:rPr lang="en-US"/>
            <a:t>Step2: Check if </a:t>
          </a:r>
          <a:r>
            <a:rPr lang="en-US" altLang="zh-TW" dirty="0" err="1">
              <a:latin typeface="Arial" charset="0"/>
              <a:ea typeface="ＭＳ Ｐゴシック" charset="0"/>
            </a:rPr>
            <a:t>Σ</a:t>
          </a:r>
          <a:r>
            <a:rPr lang="en-US" altLang="zh-TW" baseline="-25000" dirty="0" err="1">
              <a:latin typeface="Arial" charset="0"/>
              <a:ea typeface="ＭＳ Ｐゴシック" charset="0"/>
            </a:rPr>
            <a:t>v</a:t>
          </a:r>
          <a:r>
            <a:rPr lang="en-US" altLang="zh-TW" dirty="0" err="1">
              <a:latin typeface="Arial" charset="0"/>
              <a:ea typeface="ＭＳ Ｐゴシック" charset="0"/>
            </a:rPr>
            <a:t>d</a:t>
          </a:r>
          <a:r>
            <a:rPr lang="en-US" altLang="zh-TW" baseline="-25000" dirty="0" err="1">
              <a:latin typeface="Arial" charset="0"/>
              <a:ea typeface="ＭＳ Ｐゴシック" charset="0"/>
            </a:rPr>
            <a:t>v</a:t>
          </a:r>
          <a:r>
            <a:rPr lang="en-US" altLang="zh-TW" dirty="0">
              <a:latin typeface="Arial" charset="0"/>
              <a:ea typeface="ＭＳ Ｐゴシック" charset="0"/>
            </a:rPr>
            <a:t> = 0. If not, there is no solution.</a:t>
          </a:r>
          <a:endParaRPr lang="en-US"/>
        </a:p>
      </dgm:t>
    </dgm:pt>
    <dgm:pt modelId="{B9B3FAB3-290F-D64F-9460-A4B4E23FB47C}" type="parTrans" cxnId="{CC55AC64-73F1-3148-8E88-D78EFBC20382}">
      <dgm:prSet/>
      <dgm:spPr/>
      <dgm:t>
        <a:bodyPr/>
        <a:lstStyle/>
        <a:p>
          <a:endParaRPr lang="en-US"/>
        </a:p>
      </dgm:t>
    </dgm:pt>
    <dgm:pt modelId="{4EA47795-CAD9-7246-BABF-9206FF444844}" type="sibTrans" cxnId="{CC55AC64-73F1-3148-8E88-D78EFBC20382}">
      <dgm:prSet/>
      <dgm:spPr/>
      <dgm:t>
        <a:bodyPr/>
        <a:lstStyle/>
        <a:p>
          <a:endParaRPr lang="en-US"/>
        </a:p>
      </dgm:t>
    </dgm:pt>
    <dgm:pt modelId="{DCF9F554-7B9C-A34E-ABB2-E6527DC186CB}">
      <dgm:prSet phldrT="[Text]"/>
      <dgm:spPr/>
      <dgm:t>
        <a:bodyPr/>
        <a:lstStyle/>
        <a:p>
          <a:r>
            <a:rPr lang="en-US"/>
            <a:t>Step3: Add source(S*) and sink node(t*)</a:t>
          </a:r>
        </a:p>
      </dgm:t>
    </dgm:pt>
    <dgm:pt modelId="{2EEF319F-BD70-544C-8C76-3998DBEB13C3}" type="parTrans" cxnId="{AC5FBF9D-0DFA-C547-B756-DB7A665B6D6D}">
      <dgm:prSet/>
      <dgm:spPr/>
      <dgm:t>
        <a:bodyPr/>
        <a:lstStyle/>
        <a:p>
          <a:endParaRPr lang="en-US"/>
        </a:p>
      </dgm:t>
    </dgm:pt>
    <dgm:pt modelId="{34E1FAA9-B9A9-5740-B34E-0D1B8EDA3F79}" type="sibTrans" cxnId="{AC5FBF9D-0DFA-C547-B756-DB7A665B6D6D}">
      <dgm:prSet/>
      <dgm:spPr/>
      <dgm:t>
        <a:bodyPr/>
        <a:lstStyle/>
        <a:p>
          <a:endParaRPr lang="en-US"/>
        </a:p>
      </dgm:t>
    </dgm:pt>
    <dgm:pt modelId="{C3AAFCBE-A428-5844-8E46-1B5B14A62ED3}">
      <dgm:prSet/>
      <dgm:spPr/>
      <dgm:t>
        <a:bodyPr/>
        <a:lstStyle/>
        <a:p>
          <a:r>
            <a:rPr lang="en-US"/>
            <a:t>Step4: Find maximum flow by ord-Fulkerson algorithm</a:t>
          </a:r>
        </a:p>
      </dgm:t>
    </dgm:pt>
    <dgm:pt modelId="{688528C4-8CF2-D642-B86F-43DBA7509A03}" type="parTrans" cxnId="{0E0B0111-315A-904E-8402-21D065F4DF9F}">
      <dgm:prSet/>
      <dgm:spPr/>
      <dgm:t>
        <a:bodyPr/>
        <a:lstStyle/>
        <a:p>
          <a:endParaRPr lang="en-US"/>
        </a:p>
      </dgm:t>
    </dgm:pt>
    <dgm:pt modelId="{30FC8FB8-6707-B048-92E8-0616E882419E}" type="sibTrans" cxnId="{0E0B0111-315A-904E-8402-21D065F4DF9F}">
      <dgm:prSet/>
      <dgm:spPr/>
      <dgm:t>
        <a:bodyPr/>
        <a:lstStyle/>
        <a:p>
          <a:endParaRPr lang="en-US"/>
        </a:p>
      </dgm:t>
    </dgm:pt>
    <dgm:pt modelId="{4AD407A8-5BD3-3645-9F5D-C9744D9DF3FA}">
      <dgm:prSet/>
      <dgm:spPr/>
      <dgm:t>
        <a:bodyPr/>
        <a:lstStyle/>
        <a:p>
          <a:r>
            <a:rPr lang="en-US" altLang="zh-TW" dirty="0">
              <a:latin typeface="Arial" charset="0"/>
              <a:ea typeface="ＭＳ Ｐゴシック" charset="0"/>
            </a:rPr>
            <a:t>Step5: If </a:t>
          </a:r>
          <a:r>
            <a:rPr lang="en-US" altLang="zh-TW" dirty="0" err="1">
              <a:latin typeface="Arial" charset="0"/>
              <a:ea typeface="ＭＳ Ｐゴシック" charset="0"/>
            </a:rPr>
            <a:t>Σ</a:t>
          </a:r>
          <a:r>
            <a:rPr lang="en-US" altLang="zh-TW" baseline="-25000" dirty="0" err="1">
              <a:latin typeface="Arial" charset="0"/>
              <a:ea typeface="ＭＳ Ｐゴシック" charset="0"/>
            </a:rPr>
            <a:t>v:dv</a:t>
          </a:r>
          <a:r>
            <a:rPr lang="en-US" altLang="zh-TW" baseline="-25000" dirty="0">
              <a:latin typeface="Arial" charset="0"/>
              <a:ea typeface="ＭＳ Ｐゴシック" charset="0"/>
            </a:rPr>
            <a:t>&gt;0</a:t>
          </a:r>
          <a:r>
            <a:rPr lang="en-US" altLang="zh-TW" dirty="0">
              <a:latin typeface="Arial" charset="0"/>
              <a:ea typeface="ＭＳ Ｐゴシック" charset="0"/>
            </a:rPr>
            <a:t>d</a:t>
          </a:r>
          <a:r>
            <a:rPr lang="en-US" altLang="zh-TW" baseline="-25000" dirty="0">
              <a:latin typeface="Arial" charset="0"/>
              <a:ea typeface="ＭＳ Ｐゴシック" charset="0"/>
            </a:rPr>
            <a:t>v</a:t>
          </a:r>
          <a:r>
            <a:rPr lang="en-US" altLang="zh-TW" dirty="0">
              <a:latin typeface="Arial" charset="0"/>
              <a:ea typeface="ＭＳ Ｐゴシック" charset="0"/>
            </a:rPr>
            <a:t> = value of max flow, this circulation is feasible</a:t>
          </a:r>
          <a:endParaRPr lang="en-US"/>
        </a:p>
      </dgm:t>
    </dgm:pt>
    <dgm:pt modelId="{DBD6696D-D7EF-5649-AABE-565E640BF379}" type="parTrans" cxnId="{F889E03F-D0FD-B648-AA37-67AF572E69EE}">
      <dgm:prSet/>
      <dgm:spPr/>
      <dgm:t>
        <a:bodyPr/>
        <a:lstStyle/>
        <a:p>
          <a:endParaRPr lang="en-US"/>
        </a:p>
      </dgm:t>
    </dgm:pt>
    <dgm:pt modelId="{8EC8D25B-7F3B-514A-BA7A-50B030BE6841}" type="sibTrans" cxnId="{F889E03F-D0FD-B648-AA37-67AF572E69EE}">
      <dgm:prSet/>
      <dgm:spPr/>
      <dgm:t>
        <a:bodyPr/>
        <a:lstStyle/>
        <a:p>
          <a:endParaRPr lang="en-US"/>
        </a:p>
      </dgm:t>
    </dgm:pt>
    <dgm:pt modelId="{95522E7B-82A9-1043-B716-1046226B6C55}" type="pres">
      <dgm:prSet presAssocID="{9A7E16F2-832E-B64D-8D3E-495466D94DE8}" presName="linearFlow" presStyleCnt="0">
        <dgm:presLayoutVars>
          <dgm:resizeHandles val="exact"/>
        </dgm:presLayoutVars>
      </dgm:prSet>
      <dgm:spPr/>
    </dgm:pt>
    <dgm:pt modelId="{4FD87A3F-8124-404C-AB4E-06EC84BEF214}" type="pres">
      <dgm:prSet presAssocID="{4CEEAB59-9103-2949-8844-2E821863CEA4}" presName="node" presStyleLbl="node1" presStyleIdx="0" presStyleCnt="5">
        <dgm:presLayoutVars>
          <dgm:bulletEnabled val="1"/>
        </dgm:presLayoutVars>
      </dgm:prSet>
      <dgm:spPr/>
      <dgm:t>
        <a:bodyPr/>
        <a:lstStyle/>
        <a:p>
          <a:endParaRPr lang="en-US"/>
        </a:p>
      </dgm:t>
    </dgm:pt>
    <dgm:pt modelId="{C66429F0-827B-FF4C-A351-86E190F7B9C9}" type="pres">
      <dgm:prSet presAssocID="{AAE3C888-ACE1-8346-AC89-A6E03335B7F5}" presName="sibTrans" presStyleLbl="sibTrans2D1" presStyleIdx="0" presStyleCnt="4"/>
      <dgm:spPr/>
      <dgm:t>
        <a:bodyPr/>
        <a:lstStyle/>
        <a:p>
          <a:endParaRPr lang="en-US"/>
        </a:p>
      </dgm:t>
    </dgm:pt>
    <dgm:pt modelId="{1D48CEE1-E1BF-3944-A6E1-4F690D4C1339}" type="pres">
      <dgm:prSet presAssocID="{AAE3C888-ACE1-8346-AC89-A6E03335B7F5}" presName="connectorText" presStyleLbl="sibTrans2D1" presStyleIdx="0" presStyleCnt="4"/>
      <dgm:spPr/>
      <dgm:t>
        <a:bodyPr/>
        <a:lstStyle/>
        <a:p>
          <a:endParaRPr lang="en-US"/>
        </a:p>
      </dgm:t>
    </dgm:pt>
    <dgm:pt modelId="{62E893D2-B57C-9B47-97DC-E998FF5F9405}" type="pres">
      <dgm:prSet presAssocID="{F11E3518-1C5C-6848-93D5-2043D2AEAE8C}" presName="node" presStyleLbl="node1" presStyleIdx="1" presStyleCnt="5">
        <dgm:presLayoutVars>
          <dgm:bulletEnabled val="1"/>
        </dgm:presLayoutVars>
      </dgm:prSet>
      <dgm:spPr/>
      <dgm:t>
        <a:bodyPr/>
        <a:lstStyle/>
        <a:p>
          <a:endParaRPr lang="en-US"/>
        </a:p>
      </dgm:t>
    </dgm:pt>
    <dgm:pt modelId="{1CA5EFCD-C151-6245-BF2C-28A5222D44F9}" type="pres">
      <dgm:prSet presAssocID="{4EA47795-CAD9-7246-BABF-9206FF444844}" presName="sibTrans" presStyleLbl="sibTrans2D1" presStyleIdx="1" presStyleCnt="4"/>
      <dgm:spPr/>
      <dgm:t>
        <a:bodyPr/>
        <a:lstStyle/>
        <a:p>
          <a:endParaRPr lang="en-US"/>
        </a:p>
      </dgm:t>
    </dgm:pt>
    <dgm:pt modelId="{5BCC4F6C-18A8-044C-A228-56FF38DA1AA2}" type="pres">
      <dgm:prSet presAssocID="{4EA47795-CAD9-7246-BABF-9206FF444844}" presName="connectorText" presStyleLbl="sibTrans2D1" presStyleIdx="1" presStyleCnt="4"/>
      <dgm:spPr/>
      <dgm:t>
        <a:bodyPr/>
        <a:lstStyle/>
        <a:p>
          <a:endParaRPr lang="en-US"/>
        </a:p>
      </dgm:t>
    </dgm:pt>
    <dgm:pt modelId="{20AE9F78-6806-AD45-88DB-2BC9269FC563}" type="pres">
      <dgm:prSet presAssocID="{DCF9F554-7B9C-A34E-ABB2-E6527DC186CB}" presName="node" presStyleLbl="node1" presStyleIdx="2" presStyleCnt="5">
        <dgm:presLayoutVars>
          <dgm:bulletEnabled val="1"/>
        </dgm:presLayoutVars>
      </dgm:prSet>
      <dgm:spPr/>
      <dgm:t>
        <a:bodyPr/>
        <a:lstStyle/>
        <a:p>
          <a:endParaRPr lang="en-US"/>
        </a:p>
      </dgm:t>
    </dgm:pt>
    <dgm:pt modelId="{C29B26AE-3C83-4A41-8723-FA3E0902CA15}" type="pres">
      <dgm:prSet presAssocID="{34E1FAA9-B9A9-5740-B34E-0D1B8EDA3F79}" presName="sibTrans" presStyleLbl="sibTrans2D1" presStyleIdx="2" presStyleCnt="4"/>
      <dgm:spPr/>
      <dgm:t>
        <a:bodyPr/>
        <a:lstStyle/>
        <a:p>
          <a:endParaRPr lang="en-US"/>
        </a:p>
      </dgm:t>
    </dgm:pt>
    <dgm:pt modelId="{01703CB8-5C93-DC47-A944-6EF8612BAD16}" type="pres">
      <dgm:prSet presAssocID="{34E1FAA9-B9A9-5740-B34E-0D1B8EDA3F79}" presName="connectorText" presStyleLbl="sibTrans2D1" presStyleIdx="2" presStyleCnt="4"/>
      <dgm:spPr/>
      <dgm:t>
        <a:bodyPr/>
        <a:lstStyle/>
        <a:p>
          <a:endParaRPr lang="en-US"/>
        </a:p>
      </dgm:t>
    </dgm:pt>
    <dgm:pt modelId="{0C4D7631-327E-F445-9A0E-984D584DF643}" type="pres">
      <dgm:prSet presAssocID="{C3AAFCBE-A428-5844-8E46-1B5B14A62ED3}" presName="node" presStyleLbl="node1" presStyleIdx="3" presStyleCnt="5">
        <dgm:presLayoutVars>
          <dgm:bulletEnabled val="1"/>
        </dgm:presLayoutVars>
      </dgm:prSet>
      <dgm:spPr/>
      <dgm:t>
        <a:bodyPr/>
        <a:lstStyle/>
        <a:p>
          <a:endParaRPr lang="en-US"/>
        </a:p>
      </dgm:t>
    </dgm:pt>
    <dgm:pt modelId="{4C78AF58-FF32-5749-AA0F-55DE140690DE}" type="pres">
      <dgm:prSet presAssocID="{30FC8FB8-6707-B048-92E8-0616E882419E}" presName="sibTrans" presStyleLbl="sibTrans2D1" presStyleIdx="3" presStyleCnt="4"/>
      <dgm:spPr/>
      <dgm:t>
        <a:bodyPr/>
        <a:lstStyle/>
        <a:p>
          <a:endParaRPr lang="en-US"/>
        </a:p>
      </dgm:t>
    </dgm:pt>
    <dgm:pt modelId="{7541BEC3-9142-7E46-B2F6-177C0508BFDE}" type="pres">
      <dgm:prSet presAssocID="{30FC8FB8-6707-B048-92E8-0616E882419E}" presName="connectorText" presStyleLbl="sibTrans2D1" presStyleIdx="3" presStyleCnt="4"/>
      <dgm:spPr/>
      <dgm:t>
        <a:bodyPr/>
        <a:lstStyle/>
        <a:p>
          <a:endParaRPr lang="en-US"/>
        </a:p>
      </dgm:t>
    </dgm:pt>
    <dgm:pt modelId="{E6823EEE-D07E-CA4D-A52C-10DFA0CFE3EF}" type="pres">
      <dgm:prSet presAssocID="{4AD407A8-5BD3-3645-9F5D-C9744D9DF3FA}" presName="node" presStyleLbl="node1" presStyleIdx="4" presStyleCnt="5">
        <dgm:presLayoutVars>
          <dgm:bulletEnabled val="1"/>
        </dgm:presLayoutVars>
      </dgm:prSet>
      <dgm:spPr/>
      <dgm:t>
        <a:bodyPr/>
        <a:lstStyle/>
        <a:p>
          <a:endParaRPr lang="en-US"/>
        </a:p>
      </dgm:t>
    </dgm:pt>
  </dgm:ptLst>
  <dgm:cxnLst>
    <dgm:cxn modelId="{E4124469-B186-4A34-88DE-C8E1C9168299}" type="presOf" srcId="{34E1FAA9-B9A9-5740-B34E-0D1B8EDA3F79}" destId="{01703CB8-5C93-DC47-A944-6EF8612BAD16}" srcOrd="1" destOrd="0" presId="urn:microsoft.com/office/officeart/2005/8/layout/process2"/>
    <dgm:cxn modelId="{F889E03F-D0FD-B648-AA37-67AF572E69EE}" srcId="{9A7E16F2-832E-B64D-8D3E-495466D94DE8}" destId="{4AD407A8-5BD3-3645-9F5D-C9744D9DF3FA}" srcOrd="4" destOrd="0" parTransId="{DBD6696D-D7EF-5649-AABE-565E640BF379}" sibTransId="{8EC8D25B-7F3B-514A-BA7A-50B030BE6841}"/>
    <dgm:cxn modelId="{FA37D899-7DAD-4A00-B8FE-8D54922339D8}" type="presOf" srcId="{F11E3518-1C5C-6848-93D5-2043D2AEAE8C}" destId="{62E893D2-B57C-9B47-97DC-E998FF5F9405}" srcOrd="0" destOrd="0" presId="urn:microsoft.com/office/officeart/2005/8/layout/process2"/>
    <dgm:cxn modelId="{38CCD5C7-C813-427A-ACD0-CC98E3901FA6}" type="presOf" srcId="{DCF9F554-7B9C-A34E-ABB2-E6527DC186CB}" destId="{20AE9F78-6806-AD45-88DB-2BC9269FC563}" srcOrd="0" destOrd="0" presId="urn:microsoft.com/office/officeart/2005/8/layout/process2"/>
    <dgm:cxn modelId="{AC5FBF9D-0DFA-C547-B756-DB7A665B6D6D}" srcId="{9A7E16F2-832E-B64D-8D3E-495466D94DE8}" destId="{DCF9F554-7B9C-A34E-ABB2-E6527DC186CB}" srcOrd="2" destOrd="0" parTransId="{2EEF319F-BD70-544C-8C76-3998DBEB13C3}" sibTransId="{34E1FAA9-B9A9-5740-B34E-0D1B8EDA3F79}"/>
    <dgm:cxn modelId="{DA0B8295-25DE-422E-9263-418F40568CCA}" type="presOf" srcId="{AAE3C888-ACE1-8346-AC89-A6E03335B7F5}" destId="{C66429F0-827B-FF4C-A351-86E190F7B9C9}" srcOrd="0" destOrd="0" presId="urn:microsoft.com/office/officeart/2005/8/layout/process2"/>
    <dgm:cxn modelId="{8AB1E858-735A-4F3A-B3BF-ADF3F45CF642}" type="presOf" srcId="{4AD407A8-5BD3-3645-9F5D-C9744D9DF3FA}" destId="{E6823EEE-D07E-CA4D-A52C-10DFA0CFE3EF}" srcOrd="0" destOrd="0" presId="urn:microsoft.com/office/officeart/2005/8/layout/process2"/>
    <dgm:cxn modelId="{CC55AC64-73F1-3148-8E88-D78EFBC20382}" srcId="{9A7E16F2-832E-B64D-8D3E-495466D94DE8}" destId="{F11E3518-1C5C-6848-93D5-2043D2AEAE8C}" srcOrd="1" destOrd="0" parTransId="{B9B3FAB3-290F-D64F-9460-A4B4E23FB47C}" sibTransId="{4EA47795-CAD9-7246-BABF-9206FF444844}"/>
    <dgm:cxn modelId="{10823103-2406-4F79-B32D-AC58AC3D98B7}" type="presOf" srcId="{30FC8FB8-6707-B048-92E8-0616E882419E}" destId="{4C78AF58-FF32-5749-AA0F-55DE140690DE}" srcOrd="0" destOrd="0" presId="urn:microsoft.com/office/officeart/2005/8/layout/process2"/>
    <dgm:cxn modelId="{D71355DD-3586-B947-85F8-1CABD3AB1BEC}" srcId="{9A7E16F2-832E-B64D-8D3E-495466D94DE8}" destId="{4CEEAB59-9103-2949-8844-2E821863CEA4}" srcOrd="0" destOrd="0" parTransId="{882E97E3-38D5-C147-A0D3-1266A5327CC6}" sibTransId="{AAE3C888-ACE1-8346-AC89-A6E03335B7F5}"/>
    <dgm:cxn modelId="{16F3C796-9369-4466-B0BC-6E2CAC5898D6}" type="presOf" srcId="{4EA47795-CAD9-7246-BABF-9206FF444844}" destId="{1CA5EFCD-C151-6245-BF2C-28A5222D44F9}" srcOrd="0" destOrd="0" presId="urn:microsoft.com/office/officeart/2005/8/layout/process2"/>
    <dgm:cxn modelId="{D90D91C2-0C84-4C50-840E-EF64EA4FA1DF}" type="presOf" srcId="{4EA47795-CAD9-7246-BABF-9206FF444844}" destId="{5BCC4F6C-18A8-044C-A228-56FF38DA1AA2}" srcOrd="1" destOrd="0" presId="urn:microsoft.com/office/officeart/2005/8/layout/process2"/>
    <dgm:cxn modelId="{C735DC77-38EC-43D8-B0B3-D33B66EE4090}" type="presOf" srcId="{9A7E16F2-832E-B64D-8D3E-495466D94DE8}" destId="{95522E7B-82A9-1043-B716-1046226B6C55}" srcOrd="0" destOrd="0" presId="urn:microsoft.com/office/officeart/2005/8/layout/process2"/>
    <dgm:cxn modelId="{34A7084F-4EE7-4BD3-988A-1D9043C9E8DF}" type="presOf" srcId="{30FC8FB8-6707-B048-92E8-0616E882419E}" destId="{7541BEC3-9142-7E46-B2F6-177C0508BFDE}" srcOrd="1" destOrd="0" presId="urn:microsoft.com/office/officeart/2005/8/layout/process2"/>
    <dgm:cxn modelId="{B108B0A3-1BC6-4879-87AE-62D3EF195DDE}" type="presOf" srcId="{AAE3C888-ACE1-8346-AC89-A6E03335B7F5}" destId="{1D48CEE1-E1BF-3944-A6E1-4F690D4C1339}" srcOrd="1" destOrd="0" presId="urn:microsoft.com/office/officeart/2005/8/layout/process2"/>
    <dgm:cxn modelId="{80AC15D1-A97B-4FF9-B912-ACF2E6A862FF}" type="presOf" srcId="{4CEEAB59-9103-2949-8844-2E821863CEA4}" destId="{4FD87A3F-8124-404C-AB4E-06EC84BEF214}" srcOrd="0" destOrd="0" presId="urn:microsoft.com/office/officeart/2005/8/layout/process2"/>
    <dgm:cxn modelId="{D9A86A18-4E0A-47D4-8F1F-587FA4C4474B}" type="presOf" srcId="{C3AAFCBE-A428-5844-8E46-1B5B14A62ED3}" destId="{0C4D7631-327E-F445-9A0E-984D584DF643}" srcOrd="0" destOrd="0" presId="urn:microsoft.com/office/officeart/2005/8/layout/process2"/>
    <dgm:cxn modelId="{8EC7B1CA-5E3E-40E8-BE34-45BC9C931EEE}" type="presOf" srcId="{34E1FAA9-B9A9-5740-B34E-0D1B8EDA3F79}" destId="{C29B26AE-3C83-4A41-8723-FA3E0902CA15}" srcOrd="0" destOrd="0" presId="urn:microsoft.com/office/officeart/2005/8/layout/process2"/>
    <dgm:cxn modelId="{0E0B0111-315A-904E-8402-21D065F4DF9F}" srcId="{9A7E16F2-832E-B64D-8D3E-495466D94DE8}" destId="{C3AAFCBE-A428-5844-8E46-1B5B14A62ED3}" srcOrd="3" destOrd="0" parTransId="{688528C4-8CF2-D642-B86F-43DBA7509A03}" sibTransId="{30FC8FB8-6707-B048-92E8-0616E882419E}"/>
    <dgm:cxn modelId="{23D299AA-65E1-43BD-8C27-9627C6F971C9}" type="presParOf" srcId="{95522E7B-82A9-1043-B716-1046226B6C55}" destId="{4FD87A3F-8124-404C-AB4E-06EC84BEF214}" srcOrd="0" destOrd="0" presId="urn:microsoft.com/office/officeart/2005/8/layout/process2"/>
    <dgm:cxn modelId="{66FBAC17-5E5F-4939-B3BD-9169FAB47812}" type="presParOf" srcId="{95522E7B-82A9-1043-B716-1046226B6C55}" destId="{C66429F0-827B-FF4C-A351-86E190F7B9C9}" srcOrd="1" destOrd="0" presId="urn:microsoft.com/office/officeart/2005/8/layout/process2"/>
    <dgm:cxn modelId="{7566DB47-0548-4A40-924C-A9D8D55DD9E4}" type="presParOf" srcId="{C66429F0-827B-FF4C-A351-86E190F7B9C9}" destId="{1D48CEE1-E1BF-3944-A6E1-4F690D4C1339}" srcOrd="0" destOrd="0" presId="urn:microsoft.com/office/officeart/2005/8/layout/process2"/>
    <dgm:cxn modelId="{FAF2C3D8-8A37-45D0-BD0D-06B618E3137D}" type="presParOf" srcId="{95522E7B-82A9-1043-B716-1046226B6C55}" destId="{62E893D2-B57C-9B47-97DC-E998FF5F9405}" srcOrd="2" destOrd="0" presId="urn:microsoft.com/office/officeart/2005/8/layout/process2"/>
    <dgm:cxn modelId="{0C88BD0E-7451-49FC-88B8-0B3301E44834}" type="presParOf" srcId="{95522E7B-82A9-1043-B716-1046226B6C55}" destId="{1CA5EFCD-C151-6245-BF2C-28A5222D44F9}" srcOrd="3" destOrd="0" presId="urn:microsoft.com/office/officeart/2005/8/layout/process2"/>
    <dgm:cxn modelId="{CB7DD24F-A00A-4393-A7A4-DD8639D23DEF}" type="presParOf" srcId="{1CA5EFCD-C151-6245-BF2C-28A5222D44F9}" destId="{5BCC4F6C-18A8-044C-A228-56FF38DA1AA2}" srcOrd="0" destOrd="0" presId="urn:microsoft.com/office/officeart/2005/8/layout/process2"/>
    <dgm:cxn modelId="{A3001AD7-D9D3-4310-86B6-846C91824679}" type="presParOf" srcId="{95522E7B-82A9-1043-B716-1046226B6C55}" destId="{20AE9F78-6806-AD45-88DB-2BC9269FC563}" srcOrd="4" destOrd="0" presId="urn:microsoft.com/office/officeart/2005/8/layout/process2"/>
    <dgm:cxn modelId="{6FA9E13C-E372-4C74-8897-04E7BE3D0F5E}" type="presParOf" srcId="{95522E7B-82A9-1043-B716-1046226B6C55}" destId="{C29B26AE-3C83-4A41-8723-FA3E0902CA15}" srcOrd="5" destOrd="0" presId="urn:microsoft.com/office/officeart/2005/8/layout/process2"/>
    <dgm:cxn modelId="{9D99C1B1-D8AE-443C-8531-0EFF25F5285F}" type="presParOf" srcId="{C29B26AE-3C83-4A41-8723-FA3E0902CA15}" destId="{01703CB8-5C93-DC47-A944-6EF8612BAD16}" srcOrd="0" destOrd="0" presId="urn:microsoft.com/office/officeart/2005/8/layout/process2"/>
    <dgm:cxn modelId="{7F3E6E25-D5D3-443D-B850-17569A8CD39F}" type="presParOf" srcId="{95522E7B-82A9-1043-B716-1046226B6C55}" destId="{0C4D7631-327E-F445-9A0E-984D584DF643}" srcOrd="6" destOrd="0" presId="urn:microsoft.com/office/officeart/2005/8/layout/process2"/>
    <dgm:cxn modelId="{B5F52DAB-F675-4861-8609-9061F30FE094}" type="presParOf" srcId="{95522E7B-82A9-1043-B716-1046226B6C55}" destId="{4C78AF58-FF32-5749-AA0F-55DE140690DE}" srcOrd="7" destOrd="0" presId="urn:microsoft.com/office/officeart/2005/8/layout/process2"/>
    <dgm:cxn modelId="{DBE75A01-2A0D-4708-8C6D-99246DEB49CA}" type="presParOf" srcId="{4C78AF58-FF32-5749-AA0F-55DE140690DE}" destId="{7541BEC3-9142-7E46-B2F6-177C0508BFDE}" srcOrd="0" destOrd="0" presId="urn:microsoft.com/office/officeart/2005/8/layout/process2"/>
    <dgm:cxn modelId="{7A5DB7DB-0C5D-4B1C-963C-FB20C7D6296C}" type="presParOf" srcId="{95522E7B-82A9-1043-B716-1046226B6C55}" destId="{E6823EEE-D07E-CA4D-A52C-10DFA0CFE3EF}" srcOrd="8" destOrd="0" presId="urn:microsoft.com/office/officeart/2005/8/layout/process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FD87A3F-8124-404C-AB4E-06EC84BEF214}">
      <dsp:nvSpPr>
        <dsp:cNvPr id="0" name=""/>
        <dsp:cNvSpPr/>
      </dsp:nvSpPr>
      <dsp:spPr>
        <a:xfrm>
          <a:off x="2015608" y="390"/>
          <a:ext cx="1455183" cy="45708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Step1: Eliminate lower bound on every edge</a:t>
          </a:r>
        </a:p>
      </dsp:txBody>
      <dsp:txXfrm>
        <a:off x="2015608" y="390"/>
        <a:ext cx="1455183" cy="457088"/>
      </dsp:txXfrm>
    </dsp:sp>
    <dsp:sp modelId="{C66429F0-827B-FF4C-A351-86E190F7B9C9}">
      <dsp:nvSpPr>
        <dsp:cNvPr id="0" name=""/>
        <dsp:cNvSpPr/>
      </dsp:nvSpPr>
      <dsp:spPr>
        <a:xfrm rot="5400000">
          <a:off x="2657495" y="468906"/>
          <a:ext cx="171408" cy="20568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657495" y="468906"/>
        <a:ext cx="171408" cy="205689"/>
      </dsp:txXfrm>
    </dsp:sp>
    <dsp:sp modelId="{62E893D2-B57C-9B47-97DC-E998FF5F9405}">
      <dsp:nvSpPr>
        <dsp:cNvPr id="0" name=""/>
        <dsp:cNvSpPr/>
      </dsp:nvSpPr>
      <dsp:spPr>
        <a:xfrm>
          <a:off x="2015608" y="686023"/>
          <a:ext cx="1455183" cy="45708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Step2: Check if </a:t>
          </a:r>
          <a:r>
            <a:rPr lang="en-US" altLang="zh-TW" sz="900" kern="1200" dirty="0" err="1">
              <a:latin typeface="Arial" charset="0"/>
              <a:ea typeface="ＭＳ Ｐゴシック" charset="0"/>
            </a:rPr>
            <a:t>Σ</a:t>
          </a:r>
          <a:r>
            <a:rPr lang="en-US" altLang="zh-TW" sz="900" kern="1200" baseline="-25000" dirty="0" err="1">
              <a:latin typeface="Arial" charset="0"/>
              <a:ea typeface="ＭＳ Ｐゴシック" charset="0"/>
            </a:rPr>
            <a:t>v</a:t>
          </a:r>
          <a:r>
            <a:rPr lang="en-US" altLang="zh-TW" sz="900" kern="1200" dirty="0" err="1">
              <a:latin typeface="Arial" charset="0"/>
              <a:ea typeface="ＭＳ Ｐゴシック" charset="0"/>
            </a:rPr>
            <a:t>d</a:t>
          </a:r>
          <a:r>
            <a:rPr lang="en-US" altLang="zh-TW" sz="900" kern="1200" baseline="-25000" dirty="0" err="1">
              <a:latin typeface="Arial" charset="0"/>
              <a:ea typeface="ＭＳ Ｐゴシック" charset="0"/>
            </a:rPr>
            <a:t>v</a:t>
          </a:r>
          <a:r>
            <a:rPr lang="en-US" altLang="zh-TW" sz="900" kern="1200" dirty="0">
              <a:latin typeface="Arial" charset="0"/>
              <a:ea typeface="ＭＳ Ｐゴシック" charset="0"/>
            </a:rPr>
            <a:t> = 0. If not, there is no solution.</a:t>
          </a:r>
          <a:endParaRPr lang="en-US" sz="900" kern="1200"/>
        </a:p>
      </dsp:txBody>
      <dsp:txXfrm>
        <a:off x="2015608" y="686023"/>
        <a:ext cx="1455183" cy="457088"/>
      </dsp:txXfrm>
    </dsp:sp>
    <dsp:sp modelId="{1CA5EFCD-C151-6245-BF2C-28A5222D44F9}">
      <dsp:nvSpPr>
        <dsp:cNvPr id="0" name=""/>
        <dsp:cNvSpPr/>
      </dsp:nvSpPr>
      <dsp:spPr>
        <a:xfrm rot="5400000">
          <a:off x="2657495" y="1154538"/>
          <a:ext cx="171408" cy="20568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657495" y="1154538"/>
        <a:ext cx="171408" cy="205689"/>
      </dsp:txXfrm>
    </dsp:sp>
    <dsp:sp modelId="{20AE9F78-6806-AD45-88DB-2BC9269FC563}">
      <dsp:nvSpPr>
        <dsp:cNvPr id="0" name=""/>
        <dsp:cNvSpPr/>
      </dsp:nvSpPr>
      <dsp:spPr>
        <a:xfrm>
          <a:off x="2015608" y="1371655"/>
          <a:ext cx="1455183" cy="45708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Step3: Add source(S*) and sink node(t*)</a:t>
          </a:r>
        </a:p>
      </dsp:txBody>
      <dsp:txXfrm>
        <a:off x="2015608" y="1371655"/>
        <a:ext cx="1455183" cy="457088"/>
      </dsp:txXfrm>
    </dsp:sp>
    <dsp:sp modelId="{C29B26AE-3C83-4A41-8723-FA3E0902CA15}">
      <dsp:nvSpPr>
        <dsp:cNvPr id="0" name=""/>
        <dsp:cNvSpPr/>
      </dsp:nvSpPr>
      <dsp:spPr>
        <a:xfrm rot="5400000">
          <a:off x="2657495" y="1840171"/>
          <a:ext cx="171408" cy="20568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657495" y="1840171"/>
        <a:ext cx="171408" cy="205689"/>
      </dsp:txXfrm>
    </dsp:sp>
    <dsp:sp modelId="{0C4D7631-327E-F445-9A0E-984D584DF643}">
      <dsp:nvSpPr>
        <dsp:cNvPr id="0" name=""/>
        <dsp:cNvSpPr/>
      </dsp:nvSpPr>
      <dsp:spPr>
        <a:xfrm>
          <a:off x="2015608" y="2057288"/>
          <a:ext cx="1455183" cy="45708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Step4: Find maximum flow by ord-Fulkerson algorithm</a:t>
          </a:r>
        </a:p>
      </dsp:txBody>
      <dsp:txXfrm>
        <a:off x="2015608" y="2057288"/>
        <a:ext cx="1455183" cy="457088"/>
      </dsp:txXfrm>
    </dsp:sp>
    <dsp:sp modelId="{4C78AF58-FF32-5749-AA0F-55DE140690DE}">
      <dsp:nvSpPr>
        <dsp:cNvPr id="0" name=""/>
        <dsp:cNvSpPr/>
      </dsp:nvSpPr>
      <dsp:spPr>
        <a:xfrm rot="5400000">
          <a:off x="2657495" y="2525803"/>
          <a:ext cx="171408" cy="205689"/>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2657495" y="2525803"/>
        <a:ext cx="171408" cy="205689"/>
      </dsp:txXfrm>
    </dsp:sp>
    <dsp:sp modelId="{E6823EEE-D07E-CA4D-A52C-10DFA0CFE3EF}">
      <dsp:nvSpPr>
        <dsp:cNvPr id="0" name=""/>
        <dsp:cNvSpPr/>
      </dsp:nvSpPr>
      <dsp:spPr>
        <a:xfrm>
          <a:off x="2015608" y="2742920"/>
          <a:ext cx="1455183" cy="457088"/>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TW" sz="900" kern="1200" dirty="0">
              <a:latin typeface="Arial" charset="0"/>
              <a:ea typeface="ＭＳ Ｐゴシック" charset="0"/>
            </a:rPr>
            <a:t>Step5: If </a:t>
          </a:r>
          <a:r>
            <a:rPr lang="en-US" altLang="zh-TW" sz="900" kern="1200" dirty="0" err="1">
              <a:latin typeface="Arial" charset="0"/>
              <a:ea typeface="ＭＳ Ｐゴシック" charset="0"/>
            </a:rPr>
            <a:t>Σ</a:t>
          </a:r>
          <a:r>
            <a:rPr lang="en-US" altLang="zh-TW" sz="900" kern="1200" baseline="-25000" dirty="0" err="1">
              <a:latin typeface="Arial" charset="0"/>
              <a:ea typeface="ＭＳ Ｐゴシック" charset="0"/>
            </a:rPr>
            <a:t>v:dv</a:t>
          </a:r>
          <a:r>
            <a:rPr lang="en-US" altLang="zh-TW" sz="900" kern="1200" baseline="-25000" dirty="0">
              <a:latin typeface="Arial" charset="0"/>
              <a:ea typeface="ＭＳ Ｐゴシック" charset="0"/>
            </a:rPr>
            <a:t>&gt;0</a:t>
          </a:r>
          <a:r>
            <a:rPr lang="en-US" altLang="zh-TW" sz="900" kern="1200" dirty="0">
              <a:latin typeface="Arial" charset="0"/>
              <a:ea typeface="ＭＳ Ｐゴシック" charset="0"/>
            </a:rPr>
            <a:t>d</a:t>
          </a:r>
          <a:r>
            <a:rPr lang="en-US" altLang="zh-TW" sz="900" kern="1200" baseline="-25000" dirty="0">
              <a:latin typeface="Arial" charset="0"/>
              <a:ea typeface="ＭＳ Ｐゴシック" charset="0"/>
            </a:rPr>
            <a:t>v</a:t>
          </a:r>
          <a:r>
            <a:rPr lang="en-US" altLang="zh-TW" sz="900" kern="1200" dirty="0">
              <a:latin typeface="Arial" charset="0"/>
              <a:ea typeface="ＭＳ Ｐゴシック" charset="0"/>
            </a:rPr>
            <a:t> = value of max flow, this circulation is feasible</a:t>
          </a:r>
          <a:endParaRPr lang="en-US" sz="900" kern="1200"/>
        </a:p>
      </dsp:txBody>
      <dsp:txXfrm>
        <a:off x="2015608" y="2742920"/>
        <a:ext cx="1455183" cy="457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BDCE303FAAEC48AC2EC0907652652F"/>
        <w:category>
          <w:name w:val="General"/>
          <w:gallery w:val="placeholder"/>
        </w:category>
        <w:types>
          <w:type w:val="bbPlcHdr"/>
        </w:types>
        <w:behaviors>
          <w:behavior w:val="content"/>
        </w:behaviors>
        <w:guid w:val="{CCE23FAC-B261-A74D-B3E9-D1C2E0BBF604}"/>
      </w:docPartPr>
      <w:docPartBody>
        <w:p w:rsidR="006131B3" w:rsidRDefault="006131B3" w:rsidP="006131B3">
          <w:pPr>
            <w:pStyle w:val="E7BDCE303FAAEC48AC2EC0907652652F"/>
          </w:pPr>
          <w:r>
            <w:t>[Type the company name]</w:t>
          </w:r>
        </w:p>
      </w:docPartBody>
    </w:docPart>
    <w:docPart>
      <w:docPartPr>
        <w:name w:val="6E3C1DEE5948D0489972EEB87DDEB77B"/>
        <w:category>
          <w:name w:val="General"/>
          <w:gallery w:val="placeholder"/>
        </w:category>
        <w:types>
          <w:type w:val="bbPlcHdr"/>
        </w:types>
        <w:behaviors>
          <w:behavior w:val="content"/>
        </w:behaviors>
        <w:guid w:val="{4EBB4E54-8BAC-B440-BB8F-D88464CB5532}"/>
      </w:docPartPr>
      <w:docPartBody>
        <w:p w:rsidR="006131B3" w:rsidRDefault="006131B3" w:rsidP="006131B3">
          <w:pPr>
            <w:pStyle w:val="6E3C1DEE5948D0489972EEB87DDEB77B"/>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新細明體">
    <w:altName w:val="PMingLiU"/>
    <w:panose1 w:val="02020300000000000000"/>
    <w:charset w:val="88"/>
    <w:family w:val="roman"/>
    <w:pitch w:val="variable"/>
    <w:sig w:usb0="00000003" w:usb1="080E0000" w:usb2="00000016" w:usb3="00000000" w:csb0="00100001" w:csb1="00000000"/>
  </w:font>
  <w:font w:name="Menlo Regular">
    <w:altName w:val="Arial"/>
    <w:charset w:val="00"/>
    <w:family w:val="auto"/>
    <w:pitch w:val="variable"/>
    <w:sig w:usb0="00000000" w:usb1="D200F9FB" w:usb2="02000028" w:usb3="00000000" w:csb0="000001D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720"/>
  <w:characterSpacingControl w:val="doNotCompress"/>
  <w:compat>
    <w:useFELayout/>
  </w:compat>
  <w:rsids>
    <w:rsidRoot w:val="006131B3"/>
    <w:rsid w:val="006131B3"/>
    <w:rsid w:val="00A131E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1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BDCE303FAAEC48AC2EC0907652652F">
    <w:name w:val="E7BDCE303FAAEC48AC2EC0907652652F"/>
    <w:rsid w:val="006131B3"/>
  </w:style>
  <w:style w:type="paragraph" w:customStyle="1" w:styleId="6E3C1DEE5948D0489972EEB87DDEB77B">
    <w:name w:val="6E3C1DEE5948D0489972EEB87DDEB77B"/>
    <w:rsid w:val="006131B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細明體"/>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新細明體"/>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9312A-18E0-4CCB-A22F-1B350CF5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1775</Words>
  <Characters>10119</Characters>
  <Application>Microsoft Office Word</Application>
  <DocSecurity>0</DocSecurity>
  <Lines>84</Lines>
  <Paragraphs>23</Paragraphs>
  <ScaleCrop>false</ScaleCrop>
  <Company>B609 Final project report</Company>
  <LinksUpToDate>false</LinksUpToDate>
  <CharactersWithSpaces>11871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Tzu-Feng Wu, Hsi-Yun Cheng</dc:title>
  <dc:subject/>
  <dc:creator>Hsi-Yun Cheng</dc:creator>
  <cp:keywords/>
  <dc:description/>
  <cp:lastModifiedBy>Brian</cp:lastModifiedBy>
  <cp:revision>31</cp:revision>
  <dcterms:created xsi:type="dcterms:W3CDTF">2013-04-30T17:26:00Z</dcterms:created>
  <dcterms:modified xsi:type="dcterms:W3CDTF">2013-04-30T21:45:00Z</dcterms:modified>
</cp:coreProperties>
</file>